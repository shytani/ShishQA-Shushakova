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509" w:rsidRDefault="00C373BF">
      <w:pPr>
        <w:spacing w:after="120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  <w:t>Тест план</w:t>
      </w:r>
    </w:p>
    <w:p w:rsidR="00954509" w:rsidRDefault="00954509">
      <w:pPr>
        <w:spacing w:after="120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:rsidR="00954509" w:rsidRDefault="00C373BF">
      <w:pPr>
        <w:pStyle w:val="a6"/>
        <w:numPr>
          <w:ilvl w:val="0"/>
          <w:numId w:val="1"/>
        </w:numPr>
        <w:spacing w:after="120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  <w:t>Тестирование твердого туалетного мыла. Это необходимо для определения качества продукта. Нашими клиентами будут производители данного мыла. Продукт предназначен</w:t>
      </w:r>
      <w:del w:id="0" w:author="Пользователь Windows" w:date="2022-03-06T23:54:00Z">
        <w:r w:rsidR="00737A54" w:rsidDel="00737A54">
          <w:rPr>
            <w:rFonts w:ascii="Times New Roman" w:eastAsia="Arial" w:hAnsi="Times New Roman" w:cs="Times New Roman"/>
            <w:color w:val="000000"/>
            <w:sz w:val="20"/>
            <w:szCs w:val="20"/>
            <w:lang w:eastAsia="ru-RU"/>
          </w:rPr>
          <w:delText>,</w:delText>
        </w:r>
        <w:r w:rsidDel="00737A54">
          <w:rPr>
            <w:rFonts w:ascii="Times New Roman" w:eastAsia="Arial" w:hAnsi="Times New Roman" w:cs="Times New Roman"/>
            <w:color w:val="000000"/>
            <w:sz w:val="20"/>
            <w:szCs w:val="20"/>
            <w:lang w:eastAsia="ru-RU"/>
          </w:rPr>
          <w:delText xml:space="preserve">  </w:delText>
        </w:r>
      </w:del>
      <w:ins w:id="1" w:author="Пользователь Windows" w:date="2022-03-06T23:54:00Z">
        <w:r w:rsidR="00737A54">
          <w:rPr>
            <w:rFonts w:ascii="Times New Roman" w:eastAsia="Arial" w:hAnsi="Times New Roman" w:cs="Times New Roman"/>
            <w:color w:val="000000"/>
            <w:sz w:val="20"/>
            <w:szCs w:val="20"/>
            <w:lang w:eastAsia="ru-RU"/>
          </w:rPr>
          <w:t xml:space="preserve"> </w:t>
        </w:r>
      </w:ins>
      <w:r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  <w:t xml:space="preserve">для повседневной жизни. </w:t>
      </w:r>
      <w:ins w:id="2" w:author="Пользователь Windows" w:date="2022-03-06T23:54:00Z">
        <w:r w:rsidR="00737A54">
          <w:rPr>
            <w:rFonts w:ascii="Times New Roman" w:eastAsia="Arial" w:hAnsi="Times New Roman" w:cs="Times New Roman"/>
            <w:color w:val="000000"/>
            <w:sz w:val="20"/>
            <w:szCs w:val="20"/>
            <w:lang w:eastAsia="ru-RU"/>
          </w:rPr>
          <w:t>Т</w:t>
        </w:r>
      </w:ins>
      <w:ins w:id="3" w:author="Пользователь Windows" w:date="2022-03-06T23:55:00Z">
        <w:r w:rsidR="00737A54">
          <w:rPr>
            <w:rFonts w:ascii="Times New Roman" w:eastAsia="Arial" w:hAnsi="Times New Roman" w:cs="Times New Roman"/>
            <w:color w:val="000000"/>
            <w:sz w:val="20"/>
            <w:szCs w:val="20"/>
            <w:lang w:eastAsia="ru-RU"/>
          </w:rPr>
          <w:t xml:space="preserve">вердое </w:t>
        </w:r>
      </w:ins>
      <w:del w:id="4" w:author="Пользователь Windows" w:date="2022-03-06T23:55:00Z">
        <w:r w:rsidDel="00737A54">
          <w:rPr>
            <w:rFonts w:ascii="Times New Roman" w:eastAsia="Arial" w:hAnsi="Times New Roman" w:cs="Times New Roman"/>
            <w:color w:val="000000"/>
            <w:sz w:val="20"/>
            <w:szCs w:val="20"/>
            <w:lang w:eastAsia="ru-RU"/>
          </w:rPr>
          <w:delText>Т</w:delText>
        </w:r>
      </w:del>
      <w:ins w:id="5" w:author="Пользователь Windows" w:date="2022-03-06T23:55:00Z">
        <w:r w:rsidR="00737A54">
          <w:rPr>
            <w:rFonts w:ascii="Times New Roman" w:eastAsia="Arial" w:hAnsi="Times New Roman" w:cs="Times New Roman"/>
            <w:color w:val="000000"/>
            <w:sz w:val="20"/>
            <w:szCs w:val="20"/>
            <w:lang w:eastAsia="ru-RU"/>
          </w:rPr>
          <w:t>т</w:t>
        </w:r>
      </w:ins>
      <w:r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  <w:t>уалетное мыло используется для ухода за телом человека.</w:t>
      </w:r>
    </w:p>
    <w:p w:rsidR="00954509" w:rsidRDefault="00C373BF">
      <w:pPr>
        <w:pStyle w:val="a6"/>
        <w:numPr>
          <w:ilvl w:val="0"/>
          <w:numId w:val="1"/>
        </w:numPr>
        <w:spacing w:after="120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  <w:t>Компоненты и функции, которые мы будем тестировать:</w:t>
      </w:r>
    </w:p>
    <w:tbl>
      <w:tblPr>
        <w:tblW w:w="9357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ook w:val="04A0" w:firstRow="1" w:lastRow="0" w:firstColumn="1" w:lastColumn="0" w:noHBand="0" w:noVBand="1"/>
      </w:tblPr>
      <w:tblGrid>
        <w:gridCol w:w="3061"/>
        <w:gridCol w:w="6296"/>
      </w:tblGrid>
      <w:tr w:rsidR="00954509" w:rsidTr="00737A54">
        <w:tc>
          <w:tcPr>
            <w:tcW w:w="30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after="120" w:line="259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>Внешний вид</w:t>
            </w:r>
          </w:p>
        </w:tc>
        <w:tc>
          <w:tcPr>
            <w:tcW w:w="629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</w:pPr>
            <w:del w:id="6" w:author="Пользователь Windows" w:date="2022-03-06T23:55:00Z">
              <w:r w:rsidDel="00737A54">
                <w:rPr>
                  <w:rFonts w:ascii="Times New Roman" w:eastAsia="Arial" w:hAnsi="Times New Roman" w:cs="Times New Roman"/>
                  <w:color w:val="000000"/>
                  <w:sz w:val="20"/>
                  <w:szCs w:val="20"/>
                  <w:lang w:eastAsia="ru-RU"/>
                </w:rPr>
                <w:delText>р</w:delText>
              </w:r>
            </w:del>
            <w:ins w:id="7" w:author="Пользователь Windows" w:date="2022-03-06T23:55:00Z">
              <w:r w:rsidR="00737A54">
                <w:rPr>
                  <w:rFonts w:ascii="Times New Roman" w:eastAsia="Arial" w:hAnsi="Times New Roman" w:cs="Times New Roman"/>
                  <w:color w:val="000000"/>
                  <w:sz w:val="20"/>
                  <w:szCs w:val="20"/>
                  <w:lang w:eastAsia="ru-RU"/>
                </w:rPr>
                <w:t>Р</w:t>
              </w:r>
            </w:ins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>овная поверхность, возможно наличие выдавленного рисунка. Отсутствие пятен, следов выпота. Не допускается наличие трещин</w:t>
            </w:r>
          </w:p>
        </w:tc>
      </w:tr>
      <w:tr w:rsidR="00954509" w:rsidTr="00737A54">
        <w:tc>
          <w:tcPr>
            <w:tcW w:w="30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after="120" w:line="259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>Форма</w:t>
            </w:r>
          </w:p>
        </w:tc>
        <w:tc>
          <w:tcPr>
            <w:tcW w:w="629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>Соответствие марке</w:t>
            </w:r>
          </w:p>
        </w:tc>
      </w:tr>
      <w:tr w:rsidR="00954509" w:rsidTr="00737A54">
        <w:tc>
          <w:tcPr>
            <w:tcW w:w="30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after="120" w:line="259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>Цвет</w:t>
            </w:r>
          </w:p>
        </w:tc>
        <w:tc>
          <w:tcPr>
            <w:tcW w:w="629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before="120" w:after="0" w:line="240" w:lineRule="auto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del w:id="8" w:author="Пользователь Windows" w:date="2022-03-06T23:55:00Z">
              <w:r w:rsidDel="00737A54">
                <w:rPr>
                  <w:rFonts w:ascii="Times New Roman" w:eastAsia="Arial" w:hAnsi="Times New Roman" w:cs="Times New Roman"/>
                  <w:color w:val="000000"/>
                  <w:sz w:val="20"/>
                  <w:szCs w:val="20"/>
                  <w:lang w:eastAsia="ru-RU"/>
                </w:rPr>
                <w:delText>р</w:delText>
              </w:r>
            </w:del>
            <w:ins w:id="9" w:author="Пользователь Windows" w:date="2022-03-06T23:55:00Z">
              <w:r w:rsidR="00737A54">
                <w:rPr>
                  <w:rFonts w:ascii="Times New Roman" w:eastAsia="Arial" w:hAnsi="Times New Roman" w:cs="Times New Roman"/>
                  <w:color w:val="000000"/>
                  <w:sz w:val="20"/>
                  <w:szCs w:val="20"/>
                  <w:lang w:eastAsia="ru-RU"/>
                </w:rPr>
                <w:t>Р</w:t>
              </w:r>
            </w:ins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>овный, без разводов и полос, если только это не предусмотрено по рецептуре</w:t>
            </w:r>
          </w:p>
        </w:tc>
      </w:tr>
      <w:tr w:rsidR="00954509" w:rsidTr="00737A54">
        <w:tc>
          <w:tcPr>
            <w:tcW w:w="30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after="120" w:line="259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>Запах</w:t>
            </w:r>
          </w:p>
        </w:tc>
        <w:tc>
          <w:tcPr>
            <w:tcW w:w="629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before="120" w:after="0" w:line="240" w:lineRule="auto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del w:id="10" w:author="Пользователь Windows" w:date="2022-03-06T23:55:00Z">
              <w:r w:rsidDel="00737A54">
                <w:rPr>
                  <w:rFonts w:ascii="Times New Roman" w:eastAsia="Arial" w:hAnsi="Times New Roman" w:cs="Times New Roman"/>
                  <w:color w:val="000000"/>
                  <w:sz w:val="20"/>
                  <w:szCs w:val="20"/>
                  <w:lang w:eastAsia="ru-RU"/>
                </w:rPr>
                <w:delText>о</w:delText>
              </w:r>
            </w:del>
            <w:ins w:id="11" w:author="Пользователь Windows" w:date="2022-03-06T23:55:00Z">
              <w:r w:rsidR="00737A54">
                <w:rPr>
                  <w:rFonts w:ascii="Times New Roman" w:eastAsia="Arial" w:hAnsi="Times New Roman" w:cs="Times New Roman"/>
                  <w:color w:val="000000"/>
                  <w:sz w:val="20"/>
                  <w:szCs w:val="20"/>
                  <w:lang w:eastAsia="ru-RU"/>
                </w:rPr>
                <w:t>О</w:t>
              </w:r>
            </w:ins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>тсутствие посторонних запахов кроме аромата, предусмотренного наименованием</w:t>
            </w:r>
          </w:p>
        </w:tc>
      </w:tr>
      <w:tr w:rsidR="00954509" w:rsidTr="00737A54">
        <w:tc>
          <w:tcPr>
            <w:tcW w:w="30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after="120" w:line="259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>Консистенция</w:t>
            </w:r>
          </w:p>
        </w:tc>
        <w:tc>
          <w:tcPr>
            <w:tcW w:w="629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before="120" w:after="0" w:line="240" w:lineRule="auto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del w:id="12" w:author="Пользователь Windows" w:date="2022-03-06T23:55:00Z">
              <w:r w:rsidDel="00737A54">
                <w:rPr>
                  <w:rFonts w:ascii="Times New Roman" w:eastAsia="Arial" w:hAnsi="Times New Roman" w:cs="Times New Roman"/>
                  <w:color w:val="000000"/>
                  <w:sz w:val="20"/>
                  <w:szCs w:val="20"/>
                  <w:lang w:eastAsia="ru-RU"/>
                </w:rPr>
                <w:delText>т</w:delText>
              </w:r>
            </w:del>
            <w:ins w:id="13" w:author="Пользователь Windows" w:date="2022-03-06T23:55:00Z">
              <w:r w:rsidR="00737A54">
                <w:rPr>
                  <w:rFonts w:ascii="Times New Roman" w:eastAsia="Arial" w:hAnsi="Times New Roman" w:cs="Times New Roman"/>
                  <w:color w:val="000000"/>
                  <w:sz w:val="20"/>
                  <w:szCs w:val="20"/>
                  <w:lang w:eastAsia="ru-RU"/>
                </w:rPr>
                <w:t>Т</w:t>
              </w:r>
            </w:ins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>вердое и гладкое, на разрезе однородное, без пустот</w:t>
            </w:r>
          </w:p>
        </w:tc>
      </w:tr>
      <w:tr w:rsidR="00954509" w:rsidTr="00737A54">
        <w:tc>
          <w:tcPr>
            <w:tcW w:w="30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after="120" w:line="259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>Вес</w:t>
            </w:r>
          </w:p>
        </w:tc>
        <w:tc>
          <w:tcPr>
            <w:tcW w:w="629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>100г</w:t>
            </w:r>
          </w:p>
        </w:tc>
      </w:tr>
      <w:tr w:rsidR="00954509" w:rsidTr="00737A54">
        <w:tc>
          <w:tcPr>
            <w:tcW w:w="30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after="120" w:line="259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 xml:space="preserve">Уровень 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val="en-US" w:eastAsia="ru-RU"/>
              </w:rPr>
              <w:t>PH</w:t>
            </w:r>
          </w:p>
        </w:tc>
        <w:tc>
          <w:tcPr>
            <w:tcW w:w="629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val="en-US" w:eastAsia="ru-RU"/>
              </w:rPr>
              <w:t>5-8</w:t>
            </w:r>
          </w:p>
        </w:tc>
      </w:tr>
      <w:tr w:rsidR="00954509" w:rsidTr="00737A54">
        <w:tc>
          <w:tcPr>
            <w:tcW w:w="30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after="120" w:line="259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 xml:space="preserve">Уровень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>мыльности</w:t>
            </w:r>
            <w:proofErr w:type="spellEnd"/>
          </w:p>
        </w:tc>
        <w:tc>
          <w:tcPr>
            <w:tcW w:w="629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>Средний</w:t>
            </w:r>
          </w:p>
        </w:tc>
      </w:tr>
      <w:tr w:rsidR="00737A54" w:rsidTr="00737A54">
        <w:tc>
          <w:tcPr>
            <w:tcW w:w="30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737A54" w:rsidRDefault="00737A54" w:rsidP="00737A54">
            <w:pPr>
              <w:spacing w:after="120" w:line="259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>Уровень смывания</w:t>
            </w:r>
          </w:p>
        </w:tc>
        <w:tc>
          <w:tcPr>
            <w:tcW w:w="629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737A54" w:rsidRDefault="00737A54" w:rsidP="00737A54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</w:pPr>
            <w:ins w:id="14" w:author="Пользователь Windows" w:date="2022-03-06T23:56:00Z">
              <w:r>
                <w:rPr>
                  <w:rFonts w:ascii="Times New Roman" w:eastAsia="Arial" w:hAnsi="Times New Roman" w:cs="Times New Roman"/>
                  <w:color w:val="000000"/>
                  <w:sz w:val="20"/>
                  <w:szCs w:val="20"/>
                  <w:lang w:eastAsia="ru-RU"/>
                </w:rPr>
                <w:t>Средний</w:t>
              </w:r>
            </w:ins>
          </w:p>
        </w:tc>
      </w:tr>
      <w:tr w:rsidR="00737A54" w:rsidTr="00737A54">
        <w:tc>
          <w:tcPr>
            <w:tcW w:w="30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737A54" w:rsidRDefault="00737A54" w:rsidP="00737A54">
            <w:pPr>
              <w:spacing w:after="120" w:line="259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>Размокание при длительном контакте с водой</w:t>
            </w:r>
          </w:p>
        </w:tc>
        <w:tc>
          <w:tcPr>
            <w:tcW w:w="629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737A54" w:rsidRDefault="00737A54" w:rsidP="00737A54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>Незначительное</w:t>
            </w:r>
          </w:p>
        </w:tc>
      </w:tr>
      <w:tr w:rsidR="00737A54" w:rsidTr="00737A54">
        <w:tc>
          <w:tcPr>
            <w:tcW w:w="306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737A54" w:rsidRDefault="00737A54" w:rsidP="00737A54">
            <w:pPr>
              <w:spacing w:after="120" w:line="259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>Дефекты внешнего вида</w:t>
            </w:r>
          </w:p>
        </w:tc>
        <w:tc>
          <w:tcPr>
            <w:tcW w:w="629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737A54" w:rsidRDefault="00737A54" w:rsidP="00737A54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>Отсутствие белого налета, деформации, трещин</w:t>
            </w:r>
          </w:p>
        </w:tc>
      </w:tr>
    </w:tbl>
    <w:p w:rsidR="00954509" w:rsidRDefault="00954509">
      <w:pPr>
        <w:spacing w:after="120"/>
        <w:ind w:firstLine="708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:rsidR="00954509" w:rsidRDefault="00C373BF">
      <w:pPr>
        <w:spacing w:after="120"/>
        <w:ind w:firstLine="708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  <w:t>Компоненты и функции, которые мы не будем тестировать:</w:t>
      </w:r>
    </w:p>
    <w:tbl>
      <w:tblPr>
        <w:tblW w:w="6930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ook w:val="04A0" w:firstRow="1" w:lastRow="0" w:firstColumn="1" w:lastColumn="0" w:noHBand="0" w:noVBand="1"/>
      </w:tblPr>
      <w:tblGrid>
        <w:gridCol w:w="2108"/>
        <w:gridCol w:w="4822"/>
      </w:tblGrid>
      <w:tr w:rsidR="00954509">
        <w:tc>
          <w:tcPr>
            <w:tcW w:w="210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after="120" w:line="259" w:lineRule="auto"/>
              <w:rPr>
                <w:rFonts w:ascii="Times New Roman" w:eastAsia="Arial" w:hAnsi="Times New Roman" w:cs="Times New Roman"/>
                <w:color w:val="FF0000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Вещества</w:t>
            </w:r>
            <w:proofErr w:type="gramEnd"/>
            <w:r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 xml:space="preserve"> входящие в состав (список 1)</w:t>
            </w:r>
          </w:p>
        </w:tc>
        <w:tc>
          <w:tcPr>
            <w:tcW w:w="482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954509">
            <w:pPr>
              <w:spacing w:before="120" w:after="0" w:line="240" w:lineRule="auto"/>
              <w:ind w:left="425"/>
              <w:contextualSpacing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:rsidR="00954509" w:rsidRDefault="00C373BF">
            <w:pPr>
              <w:spacing w:before="120" w:after="0" w:line="240" w:lineRule="auto"/>
              <w:contextualSpacing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 xml:space="preserve"> Способно удалять загрязнения любой степени</w:t>
            </w:r>
          </w:p>
          <w:p w:rsidR="00954509" w:rsidRDefault="00954509">
            <w:pPr>
              <w:spacing w:before="120" w:after="0" w:line="240" w:lineRule="auto"/>
              <w:ind w:left="425"/>
              <w:contextualSpacing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509">
        <w:tc>
          <w:tcPr>
            <w:tcW w:w="210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after="120" w:line="259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Вещества</w:t>
            </w:r>
            <w:proofErr w:type="gramEnd"/>
            <w:r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 xml:space="preserve"> входящие в состав (список 2)</w:t>
            </w:r>
          </w:p>
        </w:tc>
        <w:tc>
          <w:tcPr>
            <w:tcW w:w="482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before="120" w:after="0" w:line="240" w:lineRule="auto"/>
              <w:contextualSpacing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>Имеет дезинфицирующие свойства</w:t>
            </w:r>
          </w:p>
          <w:p w:rsidR="00954509" w:rsidRDefault="00954509">
            <w:pPr>
              <w:spacing w:before="120" w:after="0" w:line="240" w:lineRule="auto"/>
              <w:ind w:left="425"/>
              <w:contextualSpacing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54509">
        <w:tc>
          <w:tcPr>
            <w:tcW w:w="210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after="120" w:line="259" w:lineRule="auto"/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Вещества</w:t>
            </w:r>
            <w:proofErr w:type="gramEnd"/>
            <w:r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 xml:space="preserve"> входящие в состав (список 3)</w:t>
            </w:r>
          </w:p>
        </w:tc>
        <w:tc>
          <w:tcPr>
            <w:tcW w:w="482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before="120" w:after="0" w:line="240" w:lineRule="auto"/>
              <w:contextualSpacing/>
              <w:rPr>
                <w:rFonts w:ascii="Times New Roman" w:eastAsia="Arial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>Хорошо растворяется в воде при любой температуре</w:t>
            </w:r>
          </w:p>
        </w:tc>
      </w:tr>
      <w:tr w:rsidR="00954509">
        <w:tc>
          <w:tcPr>
            <w:tcW w:w="210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after="120" w:line="259" w:lineRule="auto"/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  <w:t>Красители и отдушки</w:t>
            </w:r>
          </w:p>
        </w:tc>
        <w:tc>
          <w:tcPr>
            <w:tcW w:w="482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737A54" w:rsidP="00737A54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FF0000"/>
                <w:sz w:val="20"/>
                <w:szCs w:val="20"/>
                <w:lang w:eastAsia="ru-RU"/>
              </w:rPr>
            </w:pPr>
            <w:ins w:id="15" w:author="Пользователь Windows" w:date="2022-03-06T23:56:00Z">
              <w:r>
                <w:rPr>
                  <w:rFonts w:ascii="Times New Roman" w:eastAsia="Arial" w:hAnsi="Times New Roman" w:cs="Times New Roman"/>
                  <w:color w:val="000000"/>
                  <w:sz w:val="20"/>
                  <w:szCs w:val="20"/>
                  <w:lang w:eastAsia="ru-RU"/>
                </w:rPr>
                <w:t>В</w:t>
              </w:r>
            </w:ins>
            <w:del w:id="16" w:author="Пользователь Windows" w:date="2022-03-06T23:56:00Z">
              <w:r w:rsidR="00C373BF" w:rsidDel="00737A54">
                <w:rPr>
                  <w:rFonts w:ascii="Times New Roman" w:eastAsia="Arial" w:hAnsi="Times New Roman" w:cs="Times New Roman"/>
                  <w:color w:val="000000"/>
                  <w:sz w:val="20"/>
                  <w:szCs w:val="20"/>
                  <w:lang w:eastAsia="ru-RU"/>
                </w:rPr>
                <w:delText>в</w:delText>
              </w:r>
            </w:del>
            <w:r w:rsidR="00C373BF"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>ызвать раздражение, если существует склонность к аллергическим реакциям</w:t>
            </w:r>
          </w:p>
        </w:tc>
      </w:tr>
      <w:tr w:rsidR="00954509">
        <w:tc>
          <w:tcPr>
            <w:tcW w:w="2108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954509">
            <w:pPr>
              <w:spacing w:after="120" w:line="259" w:lineRule="auto"/>
              <w:rPr>
                <w:rFonts w:ascii="Times New Roman" w:eastAsia="Arial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2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954509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</w:tr>
    </w:tbl>
    <w:p w:rsidR="00954509" w:rsidRDefault="00954509">
      <w:pPr>
        <w:ind w:firstLine="708"/>
        <w:rPr>
          <w:rFonts w:ascii="Times New Roman" w:hAnsi="Times New Roman" w:cs="Times New Roman"/>
          <w:sz w:val="20"/>
          <w:szCs w:val="20"/>
        </w:rPr>
      </w:pPr>
    </w:p>
    <w:p w:rsidR="00954509" w:rsidRDefault="00C373BF">
      <w:pPr>
        <w:ind w:firstLine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Для тестирования понадобятся следующие компоненты</w:t>
      </w:r>
    </w:p>
    <w:tbl>
      <w:tblPr>
        <w:tblW w:w="9905" w:type="dxa"/>
        <w:tblBorders>
          <w:top w:val="single" w:sz="4" w:space="0" w:color="767171"/>
          <w:left w:val="single" w:sz="4" w:space="0" w:color="767171"/>
          <w:bottom w:val="single" w:sz="4" w:space="0" w:color="767171"/>
          <w:right w:val="single" w:sz="4" w:space="0" w:color="767171"/>
          <w:insideH w:val="single" w:sz="4" w:space="0" w:color="767171"/>
          <w:insideV w:val="single" w:sz="4" w:space="0" w:color="767171"/>
        </w:tblBorders>
        <w:tblLook w:val="04A0" w:firstRow="1" w:lastRow="0" w:firstColumn="1" w:lastColumn="0" w:noHBand="0" w:noVBand="1"/>
      </w:tblPr>
      <w:tblGrid>
        <w:gridCol w:w="1042"/>
        <w:gridCol w:w="3640"/>
        <w:gridCol w:w="5223"/>
      </w:tblGrid>
      <w:tr w:rsidR="00954509">
        <w:tc>
          <w:tcPr>
            <w:tcW w:w="104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6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>Нож</w:t>
            </w:r>
          </w:p>
        </w:tc>
        <w:tc>
          <w:tcPr>
            <w:tcW w:w="522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>Для определения консистенции</w:t>
            </w:r>
          </w:p>
        </w:tc>
      </w:tr>
      <w:tr w:rsidR="00954509">
        <w:tc>
          <w:tcPr>
            <w:tcW w:w="104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6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>Весы</w:t>
            </w:r>
          </w:p>
        </w:tc>
        <w:tc>
          <w:tcPr>
            <w:tcW w:w="522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>Для определения веса продукта</w:t>
            </w:r>
          </w:p>
        </w:tc>
      </w:tr>
      <w:tr w:rsidR="00954509">
        <w:tc>
          <w:tcPr>
            <w:tcW w:w="104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36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>Вода</w:t>
            </w:r>
          </w:p>
        </w:tc>
        <w:tc>
          <w:tcPr>
            <w:tcW w:w="522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 xml:space="preserve">Для определения уровня 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val="en-US" w:eastAsia="ru-RU"/>
              </w:rPr>
              <w:t>PH</w:t>
            </w:r>
          </w:p>
        </w:tc>
      </w:tr>
      <w:tr w:rsidR="00954509">
        <w:tc>
          <w:tcPr>
            <w:tcW w:w="104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6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 xml:space="preserve">Полоски уровня 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val="en-US" w:eastAsia="ru-RU"/>
              </w:rPr>
              <w:t>PH</w:t>
            </w:r>
          </w:p>
        </w:tc>
        <w:tc>
          <w:tcPr>
            <w:tcW w:w="522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 xml:space="preserve">Для определения уровня 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val="en-US" w:eastAsia="ru-RU"/>
              </w:rPr>
              <w:t>PH</w:t>
            </w:r>
          </w:p>
        </w:tc>
      </w:tr>
      <w:tr w:rsidR="00954509">
        <w:tc>
          <w:tcPr>
            <w:tcW w:w="1042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3640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>Терка</w:t>
            </w:r>
          </w:p>
        </w:tc>
        <w:tc>
          <w:tcPr>
            <w:tcW w:w="522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954509" w:rsidRDefault="00C373BF">
            <w:pPr>
              <w:spacing w:before="120" w:after="0" w:line="240" w:lineRule="auto"/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  <w:lang w:eastAsia="ru-RU"/>
              </w:rPr>
              <w:t>Для измельчения продукта</w:t>
            </w:r>
          </w:p>
        </w:tc>
      </w:tr>
    </w:tbl>
    <w:p w:rsidR="00954509" w:rsidRDefault="00954509">
      <w:pPr>
        <w:rPr>
          <w:rFonts w:ascii="Times New Roman" w:hAnsi="Times New Roman" w:cs="Times New Roman"/>
          <w:sz w:val="20"/>
          <w:szCs w:val="20"/>
        </w:rPr>
      </w:pPr>
    </w:p>
    <w:p w:rsidR="00954509" w:rsidRDefault="00C373BF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</w:rPr>
        <w:t>К</w:t>
      </w:r>
      <w:r>
        <w:rPr>
          <w:rFonts w:ascii="Times New Roman" w:hAnsi="Times New Roman" w:cs="Times New Roman"/>
          <w:sz w:val="20"/>
          <w:szCs w:val="20"/>
          <w:lang w:eastAsia="ru-RU"/>
        </w:rPr>
        <w:t>ритерии, по которым оценивается качество продукта и условия завершения тестирования.</w:t>
      </w:r>
    </w:p>
    <w:p w:rsidR="00954509" w:rsidRDefault="00C373BF">
      <w:pPr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lastRenderedPageBreak/>
        <w:t xml:space="preserve">Внешний вид – ровная поверхность, </w:t>
      </w:r>
      <w:del w:id="17" w:author="Пользователь Windows" w:date="2022-03-06T23:57:00Z">
        <w:r w:rsidDel="00737A54">
          <w:rPr>
            <w:rFonts w:ascii="Times New Roman" w:hAnsi="Times New Roman" w:cs="Times New Roman"/>
            <w:sz w:val="20"/>
            <w:szCs w:val="20"/>
            <w:lang w:eastAsia="ru-RU"/>
          </w:rPr>
          <w:delText xml:space="preserve">возможно </w:delText>
        </w:r>
      </w:del>
      <w:r>
        <w:rPr>
          <w:rFonts w:ascii="Times New Roman" w:hAnsi="Times New Roman" w:cs="Times New Roman"/>
          <w:sz w:val="20"/>
          <w:szCs w:val="20"/>
          <w:lang w:eastAsia="ru-RU"/>
        </w:rPr>
        <w:t>наличие выдавленного рисунка. Отсутствие пятен, следов выпота. Не допускается наличие трещин.</w:t>
      </w:r>
    </w:p>
    <w:p w:rsidR="00954509" w:rsidRDefault="00C373BF">
      <w:pPr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 xml:space="preserve">Форма – </w:t>
      </w:r>
      <w:del w:id="18" w:author="Пользователь Windows" w:date="2022-03-06T23:57:00Z">
        <w:r w:rsidDel="00737A54">
          <w:rPr>
            <w:rFonts w:ascii="Times New Roman" w:hAnsi="Times New Roman" w:cs="Times New Roman"/>
            <w:sz w:val="20"/>
            <w:szCs w:val="20"/>
            <w:lang w:eastAsia="ru-RU"/>
          </w:rPr>
          <w:delText>соответствие марке</w:delText>
        </w:r>
      </w:del>
      <w:ins w:id="19" w:author="Пользователь Windows" w:date="2022-03-06T23:57:00Z">
        <w:r w:rsidR="00737A54">
          <w:rPr>
            <w:rFonts w:ascii="Times New Roman" w:hAnsi="Times New Roman" w:cs="Times New Roman"/>
            <w:sz w:val="20"/>
            <w:szCs w:val="20"/>
            <w:lang w:eastAsia="ru-RU"/>
          </w:rPr>
          <w:t>Круглое</w:t>
        </w:r>
      </w:ins>
      <w:r>
        <w:rPr>
          <w:rFonts w:ascii="Times New Roman" w:hAnsi="Times New Roman" w:cs="Times New Roman"/>
          <w:sz w:val="20"/>
          <w:szCs w:val="20"/>
          <w:lang w:eastAsia="ru-RU"/>
        </w:rPr>
        <w:t>.</w:t>
      </w:r>
    </w:p>
    <w:p w:rsidR="00954509" w:rsidRDefault="00C373BF">
      <w:pPr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Цвет – ровный, без разводов и полос</w:t>
      </w:r>
      <w:del w:id="20" w:author="Пользователь Windows" w:date="2022-03-06T23:57:00Z">
        <w:r w:rsidDel="00737A54">
          <w:rPr>
            <w:rFonts w:ascii="Times New Roman" w:hAnsi="Times New Roman" w:cs="Times New Roman"/>
            <w:sz w:val="20"/>
            <w:szCs w:val="20"/>
            <w:lang w:eastAsia="ru-RU"/>
          </w:rPr>
          <w:delText>, если только это не предусмотрено по рецептуре</w:delText>
        </w:r>
      </w:del>
      <w:r>
        <w:rPr>
          <w:rFonts w:ascii="Times New Roman" w:hAnsi="Times New Roman" w:cs="Times New Roman"/>
          <w:sz w:val="20"/>
          <w:szCs w:val="20"/>
          <w:lang w:eastAsia="ru-RU"/>
        </w:rPr>
        <w:t>.</w:t>
      </w:r>
    </w:p>
    <w:p w:rsidR="00954509" w:rsidRDefault="00C373BF">
      <w:pPr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Запах – отсутствие посторонних запахов кроме аромата</w:t>
      </w:r>
      <w:ins w:id="21" w:author="Пользователь Windows" w:date="2022-03-06T23:57:00Z">
        <w:r w:rsidR="00737A54">
          <w:rPr>
            <w:rFonts w:ascii="Times New Roman" w:hAnsi="Times New Roman" w:cs="Times New Roman"/>
            <w:sz w:val="20"/>
            <w:szCs w:val="20"/>
            <w:lang w:eastAsia="ru-RU"/>
          </w:rPr>
          <w:t xml:space="preserve"> </w:t>
        </w:r>
      </w:ins>
      <w:ins w:id="22" w:author="Пользователь Windows" w:date="2022-03-06T23:58:00Z">
        <w:r w:rsidR="00737A54">
          <w:rPr>
            <w:rFonts w:ascii="Times New Roman" w:hAnsi="Times New Roman" w:cs="Times New Roman"/>
            <w:sz w:val="20"/>
            <w:szCs w:val="20"/>
            <w:lang w:eastAsia="ru-RU"/>
          </w:rPr>
          <w:t>«</w:t>
        </w:r>
      </w:ins>
      <w:ins w:id="23" w:author="Пользователь Windows" w:date="2022-03-06T23:57:00Z">
        <w:r w:rsidR="00737A54">
          <w:rPr>
            <w:rFonts w:ascii="Times New Roman" w:hAnsi="Times New Roman" w:cs="Times New Roman"/>
            <w:sz w:val="20"/>
            <w:szCs w:val="20"/>
            <w:lang w:eastAsia="ru-RU"/>
          </w:rPr>
          <w:t>Ромашка</w:t>
        </w:r>
      </w:ins>
      <w:ins w:id="24" w:author="Пользователь Windows" w:date="2022-03-06T23:58:00Z">
        <w:r w:rsidR="00737A54">
          <w:rPr>
            <w:rFonts w:ascii="Times New Roman" w:hAnsi="Times New Roman" w:cs="Times New Roman"/>
            <w:sz w:val="20"/>
            <w:szCs w:val="20"/>
            <w:lang w:eastAsia="ru-RU"/>
          </w:rPr>
          <w:t>»</w:t>
        </w:r>
      </w:ins>
      <w:del w:id="25" w:author="Пользователь Windows" w:date="2022-03-06T23:57:00Z">
        <w:r w:rsidDel="00737A54">
          <w:rPr>
            <w:rFonts w:ascii="Times New Roman" w:hAnsi="Times New Roman" w:cs="Times New Roman"/>
            <w:sz w:val="20"/>
            <w:szCs w:val="20"/>
            <w:lang w:eastAsia="ru-RU"/>
          </w:rPr>
          <w:delText>, предусмотренного наименованием</w:delText>
        </w:r>
      </w:del>
      <w:r>
        <w:rPr>
          <w:rFonts w:ascii="Times New Roman" w:hAnsi="Times New Roman" w:cs="Times New Roman"/>
          <w:sz w:val="20"/>
          <w:szCs w:val="20"/>
          <w:lang w:eastAsia="ru-RU"/>
        </w:rPr>
        <w:t>.</w:t>
      </w:r>
    </w:p>
    <w:p w:rsidR="00954509" w:rsidRDefault="00C373BF">
      <w:pPr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Консистенция – твердое и гладкое, на разрезе однородное, без пустот.</w:t>
      </w:r>
    </w:p>
    <w:p w:rsidR="00954509" w:rsidRDefault="00C373BF">
      <w:pPr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Вес – согласно заявленному на упаковке</w:t>
      </w:r>
      <w:ins w:id="26" w:author="Пользователь Windows" w:date="2022-03-06T23:58:00Z">
        <w:r w:rsidR="00737A54">
          <w:rPr>
            <w:rFonts w:ascii="Times New Roman" w:hAnsi="Times New Roman" w:cs="Times New Roman"/>
            <w:sz w:val="20"/>
            <w:szCs w:val="20"/>
            <w:lang w:eastAsia="ru-RU"/>
          </w:rPr>
          <w:t xml:space="preserve"> 100г</w:t>
        </w:r>
      </w:ins>
      <w:r>
        <w:rPr>
          <w:rFonts w:ascii="Times New Roman" w:hAnsi="Times New Roman" w:cs="Times New Roman"/>
          <w:sz w:val="20"/>
          <w:szCs w:val="20"/>
          <w:lang w:eastAsia="ru-RU"/>
        </w:rPr>
        <w:t>.</w:t>
      </w:r>
    </w:p>
    <w:p w:rsidR="00954509" w:rsidRDefault="00C373BF">
      <w:pPr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 xml:space="preserve">Уровень </w:t>
      </w:r>
      <w:proofErr w:type="gramStart"/>
      <w:r>
        <w:rPr>
          <w:rFonts w:ascii="Times New Roman" w:hAnsi="Times New Roman" w:cs="Times New Roman"/>
          <w:sz w:val="20"/>
          <w:szCs w:val="20"/>
          <w:lang w:val="en-US" w:eastAsia="ru-RU"/>
        </w:rPr>
        <w:t>PH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 -</w:t>
      </w:r>
      <w:proofErr w:type="gramEnd"/>
      <w:r>
        <w:rPr>
          <w:rFonts w:ascii="Times New Roman" w:hAnsi="Times New Roman" w:cs="Times New Roman"/>
          <w:sz w:val="20"/>
          <w:szCs w:val="20"/>
          <w:lang w:eastAsia="ru-RU"/>
        </w:rPr>
        <w:t xml:space="preserve"> согласно ГОСТУ для твердого туалетного мыла</w:t>
      </w:r>
      <w:ins w:id="27" w:author="Пользователь Windows" w:date="2022-03-06T23:58:00Z">
        <w:r w:rsidR="00737A54">
          <w:rPr>
            <w:rFonts w:ascii="Times New Roman" w:hAnsi="Times New Roman" w:cs="Times New Roman"/>
            <w:sz w:val="20"/>
            <w:szCs w:val="20"/>
            <w:lang w:eastAsia="ru-RU"/>
          </w:rPr>
          <w:t xml:space="preserve"> диап</w:t>
        </w:r>
      </w:ins>
      <w:ins w:id="28" w:author="Пользователь Windows" w:date="2022-03-07T00:07:00Z">
        <w:r>
          <w:rPr>
            <w:rFonts w:ascii="Times New Roman" w:hAnsi="Times New Roman" w:cs="Times New Roman"/>
            <w:sz w:val="20"/>
            <w:szCs w:val="20"/>
            <w:lang w:eastAsia="ru-RU"/>
          </w:rPr>
          <w:t>а</w:t>
        </w:r>
      </w:ins>
      <w:ins w:id="29" w:author="Пользователь Windows" w:date="2022-03-06T23:58:00Z">
        <w:r w:rsidR="00737A54">
          <w:rPr>
            <w:rFonts w:ascii="Times New Roman" w:hAnsi="Times New Roman" w:cs="Times New Roman"/>
            <w:sz w:val="20"/>
            <w:szCs w:val="20"/>
            <w:lang w:eastAsia="ru-RU"/>
          </w:rPr>
          <w:t>зон 5-8.</w:t>
        </w:r>
      </w:ins>
    </w:p>
    <w:p w:rsidR="00954509" w:rsidRDefault="00954509">
      <w:pPr>
        <w:rPr>
          <w:rFonts w:ascii="Times New Roman" w:hAnsi="Times New Roman" w:cs="Times New Roman"/>
          <w:sz w:val="20"/>
          <w:szCs w:val="20"/>
          <w:lang w:eastAsia="ru-RU"/>
        </w:rPr>
      </w:pPr>
    </w:p>
    <w:p w:rsidR="00954509" w:rsidRDefault="00C373BF">
      <w:pPr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 xml:space="preserve">Условием завершения тестирования является </w:t>
      </w:r>
      <w:proofErr w:type="gramStart"/>
      <w:r>
        <w:rPr>
          <w:rFonts w:ascii="Times New Roman" w:hAnsi="Times New Roman" w:cs="Times New Roman"/>
          <w:sz w:val="20"/>
          <w:szCs w:val="20"/>
          <w:lang w:eastAsia="ru-RU"/>
        </w:rPr>
        <w:t>соответствие  или</w:t>
      </w:r>
      <w:proofErr w:type="gramEnd"/>
      <w:r>
        <w:rPr>
          <w:rFonts w:ascii="Times New Roman" w:hAnsi="Times New Roman" w:cs="Times New Roman"/>
          <w:sz w:val="20"/>
          <w:szCs w:val="20"/>
          <w:lang w:eastAsia="ru-RU"/>
        </w:rPr>
        <w:t xml:space="preserve"> не соответствие продукта всем критериям.</w:t>
      </w:r>
    </w:p>
    <w:p w:rsidR="00954509" w:rsidRDefault="00C373BF">
      <w:pPr>
        <w:pStyle w:val="a6"/>
        <w:numPr>
          <w:ilvl w:val="0"/>
          <w:numId w:val="1"/>
        </w:numPr>
      </w:pPr>
      <w:r>
        <w:t>Стратегия тестирования</w:t>
      </w:r>
    </w:p>
    <w:p w:rsidR="00954509" w:rsidRDefault="00C373BF">
      <w:pPr>
        <w:ind w:left="360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 xml:space="preserve">Необходимо качественно протестировать товар на соответствие заявленным критериям п.3 </w:t>
      </w:r>
    </w:p>
    <w:p w:rsidR="00954509" w:rsidRDefault="00C373BF">
      <w:pPr>
        <w:ind w:left="360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 xml:space="preserve">Для качественного тестирования необходимо наличие продукта, эксперта по мылу. Необходимо обеспечить эксперта </w:t>
      </w:r>
      <w:proofErr w:type="gramStart"/>
      <w:r>
        <w:rPr>
          <w:rFonts w:ascii="Times New Roman" w:hAnsi="Times New Roman" w:cs="Times New Roman"/>
          <w:sz w:val="20"/>
          <w:szCs w:val="20"/>
          <w:lang w:eastAsia="ru-RU"/>
        </w:rPr>
        <w:t>ножом,  весами</w:t>
      </w:r>
      <w:proofErr w:type="gramEnd"/>
      <w:r>
        <w:rPr>
          <w:rFonts w:ascii="Times New Roman" w:hAnsi="Times New Roman" w:cs="Times New Roman"/>
          <w:sz w:val="20"/>
          <w:szCs w:val="20"/>
          <w:lang w:eastAsia="ru-RU"/>
        </w:rPr>
        <w:t xml:space="preserve">,  водой, тест полосками  </w:t>
      </w:r>
      <w:r>
        <w:rPr>
          <w:rFonts w:ascii="Times New Roman" w:hAnsi="Times New Roman" w:cs="Times New Roman"/>
          <w:sz w:val="20"/>
          <w:szCs w:val="20"/>
          <w:lang w:val="en-US" w:eastAsia="ru-RU"/>
        </w:rPr>
        <w:t>PH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.   </w:t>
      </w:r>
    </w:p>
    <w:p w:rsidR="00954509" w:rsidRDefault="00C373BF">
      <w:pPr>
        <w:ind w:left="360"/>
      </w:pPr>
      <w:r>
        <w:rPr>
          <w:rFonts w:ascii="Times New Roman" w:hAnsi="Times New Roman" w:cs="Times New Roman"/>
          <w:sz w:val="20"/>
          <w:szCs w:val="20"/>
          <w:lang w:eastAsia="ru-RU"/>
        </w:rPr>
        <w:t>Тестирование проводится в ручном режиме. Способы</w:t>
      </w:r>
      <w:del w:id="30" w:author="Пользователь Windows" w:date="2022-03-06T23:59:00Z">
        <w:r w:rsidDel="00737A54">
          <w:rPr>
            <w:rFonts w:ascii="Times New Roman" w:hAnsi="Times New Roman" w:cs="Times New Roman"/>
            <w:sz w:val="20"/>
            <w:szCs w:val="20"/>
            <w:lang w:eastAsia="ru-RU"/>
          </w:rPr>
          <w:delText xml:space="preserve"> </w:delText>
        </w:r>
      </w:del>
      <w:r>
        <w:rPr>
          <w:rFonts w:ascii="Times New Roman" w:hAnsi="Times New Roman" w:cs="Times New Roman"/>
          <w:sz w:val="20"/>
          <w:szCs w:val="20"/>
          <w:lang w:eastAsia="ru-RU"/>
        </w:rPr>
        <w:t xml:space="preserve"> тестирования ручное, функциональное. </w:t>
      </w:r>
    </w:p>
    <w:p w:rsidR="00954509" w:rsidRDefault="00954509">
      <w:pPr>
        <w:ind w:left="360"/>
        <w:rPr>
          <w:rFonts w:ascii="Times New Roman" w:hAnsi="Times New Roman" w:cs="Times New Roman"/>
          <w:sz w:val="20"/>
          <w:szCs w:val="20"/>
          <w:lang w:eastAsia="ru-RU"/>
        </w:rPr>
      </w:pPr>
    </w:p>
    <w:p w:rsidR="00954509" w:rsidRDefault="00C373BF">
      <w:pPr>
        <w:ind w:left="360"/>
        <w:rPr>
          <w:rFonts w:ascii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  <w:lang w:eastAsia="ru-RU"/>
        </w:rPr>
        <w:t>Тест кейсы</w:t>
      </w:r>
    </w:p>
    <w:tbl>
      <w:tblPr>
        <w:tblW w:w="9788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960"/>
        <w:gridCol w:w="3743"/>
        <w:gridCol w:w="5085"/>
        <w:tblGridChange w:id="31">
          <w:tblGrid>
            <w:gridCol w:w="98"/>
            <w:gridCol w:w="862"/>
            <w:gridCol w:w="98"/>
            <w:gridCol w:w="3645"/>
            <w:gridCol w:w="98"/>
            <w:gridCol w:w="4987"/>
            <w:gridCol w:w="98"/>
          </w:tblGrid>
        </w:tblGridChange>
      </w:tblGrid>
      <w:tr w:rsidR="00954509">
        <w:trPr>
          <w:trHeight w:val="30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4509" w:rsidRDefault="00C373BF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ID</w:t>
            </w:r>
          </w:p>
        </w:tc>
        <w:tc>
          <w:tcPr>
            <w:tcW w:w="37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4509" w:rsidRDefault="00C373BF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шаги</w:t>
            </w:r>
          </w:p>
        </w:tc>
        <w:tc>
          <w:tcPr>
            <w:tcW w:w="50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54509" w:rsidRDefault="00C373BF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ОР</w:t>
            </w:r>
          </w:p>
        </w:tc>
      </w:tr>
      <w:tr w:rsidR="00954509" w:rsidTr="00737A54">
        <w:tblPrEx>
          <w:tblW w:w="9788" w:type="dxa"/>
          <w:tblInd w:w="9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  <w:tblPrExChange w:id="32" w:author="Пользователь Windows" w:date="2022-03-07T00:00:00Z">
            <w:tblPrEx>
              <w:tblW w:w="9788" w:type="dxa"/>
              <w:tblInd w:w="9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103" w:type="dxa"/>
              </w:tblCellMar>
            </w:tblPrEx>
          </w:tblPrExChange>
        </w:tblPrEx>
        <w:trPr>
          <w:trHeight w:val="975"/>
          <w:trPrChange w:id="33" w:author="Пользователь Windows" w:date="2022-03-07T00:00:00Z">
            <w:trPr>
              <w:gridAfter w:val="0"/>
              <w:trHeight w:val="975"/>
            </w:trPr>
          </w:trPrChange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34" w:author="Пользователь Windows" w:date="2022-03-07T00:00:00Z">
              <w:tcPr>
                <w:tcW w:w="960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7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35" w:author="Пользователь Windows" w:date="2022-03-07T00:00:00Z">
              <w:tcPr>
                <w:tcW w:w="3743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737A54" w:rsidRDefault="00737A54" w:rsidP="00737A54">
            <w:pPr>
              <w:spacing w:after="0" w:line="240" w:lineRule="auto"/>
              <w:rPr>
                <w:ins w:id="36" w:author="Пользователь Windows" w:date="2022-03-07T00:00:00Z"/>
                <w:rFonts w:eastAsia="Times New Roman" w:cs="Times New Roman"/>
                <w:color w:val="000000"/>
                <w:lang w:eastAsia="ru-RU"/>
              </w:rPr>
            </w:pPr>
            <w:ins w:id="37" w:author="Пользователь Windows" w:date="2022-03-07T00:00:00Z">
              <w:r>
                <w:rPr>
                  <w:rFonts w:eastAsia="Times New Roman" w:cs="Times New Roman"/>
                  <w:color w:val="000000"/>
                  <w:lang w:eastAsia="ru-RU"/>
                </w:rPr>
                <w:t xml:space="preserve">1. </w:t>
              </w:r>
            </w:ins>
            <w:del w:id="38" w:author="Пользователь Windows" w:date="2022-03-07T00:00:00Z">
              <w:r w:rsidR="00C373BF" w:rsidDel="00737A54">
                <w:rPr>
                  <w:rFonts w:eastAsia="Times New Roman" w:cs="Times New Roman"/>
                  <w:color w:val="000000"/>
                  <w:lang w:eastAsia="ru-RU"/>
                </w:rPr>
                <w:delText>в</w:delText>
              </w:r>
            </w:del>
            <w:ins w:id="39" w:author="Пользователь Windows" w:date="2022-03-07T00:00:00Z">
              <w:r>
                <w:rPr>
                  <w:rFonts w:eastAsia="Times New Roman" w:cs="Times New Roman"/>
                  <w:color w:val="000000"/>
                  <w:lang w:eastAsia="ru-RU"/>
                </w:rPr>
                <w:t>В</w:t>
              </w:r>
            </w:ins>
            <w:r w:rsidR="00C373BF">
              <w:rPr>
                <w:rFonts w:eastAsia="Times New Roman" w:cs="Times New Roman"/>
                <w:color w:val="000000"/>
                <w:lang w:eastAsia="ru-RU"/>
              </w:rPr>
              <w:t>зять мыло</w:t>
            </w:r>
          </w:p>
          <w:p w:rsidR="00737A54" w:rsidRDefault="00737A54" w:rsidP="00737A54">
            <w:pPr>
              <w:spacing w:after="0" w:line="240" w:lineRule="auto"/>
              <w:rPr>
                <w:ins w:id="40" w:author="Пользователь Windows" w:date="2022-03-07T00:00:00Z"/>
                <w:rFonts w:eastAsia="Times New Roman" w:cs="Times New Roman"/>
                <w:color w:val="000000"/>
                <w:lang w:eastAsia="ru-RU"/>
              </w:rPr>
            </w:pPr>
            <w:ins w:id="41" w:author="Пользователь Windows" w:date="2022-03-07T00:00:00Z">
              <w:r>
                <w:rPr>
                  <w:rFonts w:eastAsia="Times New Roman" w:cs="Times New Roman"/>
                  <w:color w:val="000000"/>
                  <w:lang w:eastAsia="ru-RU"/>
                </w:rPr>
                <w:t xml:space="preserve">2. </w:t>
              </w:r>
            </w:ins>
            <w:del w:id="42" w:author="Пользователь Windows" w:date="2022-03-07T00:00:00Z">
              <w:r w:rsidR="00C373BF" w:rsidDel="00737A54">
                <w:rPr>
                  <w:rFonts w:eastAsia="Times New Roman" w:cs="Times New Roman"/>
                  <w:color w:val="000000"/>
                  <w:lang w:eastAsia="ru-RU"/>
                </w:rPr>
                <w:delText xml:space="preserve">                             в</w:delText>
              </w:r>
            </w:del>
            <w:ins w:id="43" w:author="Пользователь Windows" w:date="2022-03-07T00:00:00Z">
              <w:r>
                <w:rPr>
                  <w:rFonts w:eastAsia="Times New Roman" w:cs="Times New Roman"/>
                  <w:color w:val="000000"/>
                  <w:lang w:eastAsia="ru-RU"/>
                </w:rPr>
                <w:t>В</w:t>
              </w:r>
            </w:ins>
            <w:r w:rsidR="00C373BF">
              <w:rPr>
                <w:rFonts w:eastAsia="Times New Roman" w:cs="Times New Roman"/>
                <w:color w:val="000000"/>
                <w:lang w:eastAsia="ru-RU"/>
              </w:rPr>
              <w:t xml:space="preserve">зять линейку              </w:t>
            </w:r>
          </w:p>
          <w:p w:rsidR="00954509" w:rsidRDefault="00737A54" w:rsidP="00737A54">
            <w:pPr>
              <w:spacing w:after="0" w:line="240" w:lineRule="auto"/>
            </w:pPr>
            <w:ins w:id="44" w:author="Пользователь Windows" w:date="2022-03-07T00:00:00Z">
              <w:r>
                <w:rPr>
                  <w:rFonts w:eastAsia="Times New Roman" w:cs="Times New Roman"/>
                  <w:color w:val="000000"/>
                  <w:lang w:eastAsia="ru-RU"/>
                </w:rPr>
                <w:t xml:space="preserve">3. </w:t>
              </w:r>
            </w:ins>
            <w:del w:id="45" w:author="Пользователь Windows" w:date="2022-03-07T00:00:00Z">
              <w:r w:rsidR="00C373BF" w:rsidDel="00737A54">
                <w:rPr>
                  <w:rFonts w:eastAsia="Times New Roman" w:cs="Times New Roman"/>
                  <w:color w:val="000000"/>
                  <w:lang w:eastAsia="ru-RU"/>
                </w:rPr>
                <w:delText>и</w:delText>
              </w:r>
            </w:del>
            <w:ins w:id="46" w:author="Пользователь Windows" w:date="2022-03-07T00:00:00Z">
              <w:r>
                <w:rPr>
                  <w:rFonts w:eastAsia="Times New Roman" w:cs="Times New Roman"/>
                  <w:color w:val="000000"/>
                  <w:lang w:eastAsia="ru-RU"/>
                </w:rPr>
                <w:t>И</w:t>
              </w:r>
            </w:ins>
            <w:r w:rsidR="00C373BF">
              <w:rPr>
                <w:rFonts w:eastAsia="Times New Roman" w:cs="Times New Roman"/>
                <w:color w:val="000000"/>
                <w:lang w:eastAsia="ru-RU"/>
              </w:rPr>
              <w:t>змерить диаметр мыла</w:t>
            </w:r>
          </w:p>
        </w:tc>
        <w:tc>
          <w:tcPr>
            <w:tcW w:w="50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47" w:author="Пользователь Windows" w:date="2022-03-07T00:00:00Z">
              <w:tcPr>
                <w:tcW w:w="5085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d 5см</w:t>
            </w:r>
          </w:p>
        </w:tc>
      </w:tr>
      <w:tr w:rsidR="00954509" w:rsidTr="00737A54">
        <w:tblPrEx>
          <w:tblW w:w="9788" w:type="dxa"/>
          <w:tblInd w:w="9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  <w:tblPrExChange w:id="48" w:author="Пользователь Windows" w:date="2022-03-07T00:00:00Z">
            <w:tblPrEx>
              <w:tblW w:w="9788" w:type="dxa"/>
              <w:tblInd w:w="9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103" w:type="dxa"/>
              </w:tblCellMar>
            </w:tblPrEx>
          </w:tblPrExChange>
        </w:tblPrEx>
        <w:trPr>
          <w:trHeight w:val="1200"/>
          <w:trPrChange w:id="49" w:author="Пользователь Windows" w:date="2022-03-07T00:00:00Z">
            <w:trPr>
              <w:gridAfter w:val="0"/>
              <w:trHeight w:val="1200"/>
            </w:trPr>
          </w:trPrChange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50" w:author="Пользователь Windows" w:date="2022-03-07T00:00:00Z">
              <w:tcPr>
                <w:tcW w:w="960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7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51" w:author="Пользователь Windows" w:date="2022-03-07T00:00:00Z">
              <w:tcPr>
                <w:tcW w:w="3743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737A54" w:rsidRDefault="00737A54" w:rsidP="00737A54">
            <w:pPr>
              <w:spacing w:after="0" w:line="240" w:lineRule="auto"/>
              <w:rPr>
                <w:ins w:id="52" w:author="Пользователь Windows" w:date="2022-03-07T00:01:00Z"/>
                <w:rFonts w:eastAsia="Times New Roman" w:cs="Times New Roman"/>
                <w:color w:val="000000"/>
                <w:lang w:eastAsia="ru-RU"/>
              </w:rPr>
            </w:pPr>
            <w:ins w:id="53" w:author="Пользователь Windows" w:date="2022-03-07T00:01:00Z">
              <w:r>
                <w:rPr>
                  <w:rFonts w:eastAsia="Times New Roman" w:cs="Times New Roman"/>
                  <w:color w:val="000000"/>
                  <w:lang w:eastAsia="ru-RU"/>
                </w:rPr>
                <w:t xml:space="preserve">1. </w:t>
              </w:r>
            </w:ins>
            <w:del w:id="54" w:author="Пользователь Windows" w:date="2022-03-07T00:01:00Z">
              <w:r w:rsidR="00C373BF" w:rsidDel="00737A54">
                <w:rPr>
                  <w:rFonts w:eastAsia="Times New Roman" w:cs="Times New Roman"/>
                  <w:color w:val="000000"/>
                  <w:lang w:eastAsia="ru-RU"/>
                </w:rPr>
                <w:delText>п</w:delText>
              </w:r>
            </w:del>
            <w:ins w:id="55" w:author="Пользователь Windows" w:date="2022-03-07T00:01:00Z">
              <w:r>
                <w:rPr>
                  <w:rFonts w:eastAsia="Times New Roman" w:cs="Times New Roman"/>
                  <w:color w:val="000000"/>
                  <w:lang w:eastAsia="ru-RU"/>
                </w:rPr>
                <w:t>П</w:t>
              </w:r>
            </w:ins>
            <w:r w:rsidR="00C373BF">
              <w:rPr>
                <w:rFonts w:eastAsia="Times New Roman" w:cs="Times New Roman"/>
                <w:color w:val="000000"/>
                <w:lang w:eastAsia="ru-RU"/>
              </w:rPr>
              <w:t>однести мыло к источнику света</w:t>
            </w:r>
          </w:p>
          <w:p w:rsidR="00954509" w:rsidRDefault="00737A54" w:rsidP="00737A54">
            <w:pPr>
              <w:spacing w:after="0" w:line="240" w:lineRule="auto"/>
            </w:pPr>
            <w:ins w:id="56" w:author="Пользователь Windows" w:date="2022-03-07T00:01:00Z">
              <w:r>
                <w:rPr>
                  <w:rFonts w:eastAsia="Times New Roman" w:cs="Times New Roman"/>
                  <w:color w:val="000000"/>
                  <w:lang w:eastAsia="ru-RU"/>
                </w:rPr>
                <w:t xml:space="preserve">2. </w:t>
              </w:r>
            </w:ins>
            <w:del w:id="57" w:author="Пользователь Windows" w:date="2022-03-07T00:01:00Z">
              <w:r w:rsidR="00C373BF" w:rsidDel="00737A54">
                <w:rPr>
                  <w:rFonts w:eastAsia="Times New Roman" w:cs="Times New Roman"/>
                  <w:color w:val="000000"/>
                  <w:lang w:eastAsia="ru-RU"/>
                </w:rPr>
                <w:delText xml:space="preserve">                                                  р</w:delText>
              </w:r>
            </w:del>
            <w:ins w:id="58" w:author="Пользователь Windows" w:date="2022-03-07T00:01:00Z">
              <w:r>
                <w:rPr>
                  <w:rFonts w:eastAsia="Times New Roman" w:cs="Times New Roman"/>
                  <w:color w:val="000000"/>
                  <w:lang w:eastAsia="ru-RU"/>
                </w:rPr>
                <w:t>Р</w:t>
              </w:r>
            </w:ins>
            <w:r w:rsidR="00C373BF">
              <w:rPr>
                <w:rFonts w:eastAsia="Times New Roman" w:cs="Times New Roman"/>
                <w:color w:val="000000"/>
                <w:lang w:eastAsia="ru-RU"/>
              </w:rPr>
              <w:t xml:space="preserve">ассмотреть со всех сторон                                                </w:t>
            </w:r>
          </w:p>
        </w:tc>
        <w:tc>
          <w:tcPr>
            <w:tcW w:w="50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59" w:author="Пользователь Windows" w:date="2022-03-07T00:00:00Z">
              <w:tcPr>
                <w:tcW w:w="5085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:rsidR="00954509" w:rsidRDefault="00C373BF" w:rsidP="00737A54">
            <w:pPr>
              <w:spacing w:after="0" w:line="240" w:lineRule="auto"/>
            </w:pPr>
            <w:del w:id="60" w:author="Пользователь Windows" w:date="2022-03-07T00:02:00Z">
              <w:r w:rsidDel="00737A5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eastAsia="ru-RU"/>
                </w:rPr>
                <w:delText xml:space="preserve"> б</w:delText>
              </w:r>
            </w:del>
            <w:ins w:id="61" w:author="Пользователь Windows" w:date="2022-03-07T00:02:00Z">
              <w:r w:rsidR="00737A5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eastAsia="ru-RU"/>
                </w:rPr>
                <w:t>Б</w:t>
              </w:r>
            </w:ins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елый </w:t>
            </w:r>
            <w:del w:id="62" w:author="Пользователь Windows" w:date="2022-03-07T00:02:00Z">
              <w:r w:rsidDel="00737A54">
                <w:rPr>
                  <w:rFonts w:ascii="Times New Roman" w:eastAsia="Times New Roman" w:hAnsi="Times New Roman" w:cs="Times New Roman"/>
                  <w:color w:val="000000"/>
                  <w:sz w:val="20"/>
                  <w:szCs w:val="20"/>
                  <w:lang w:eastAsia="ru-RU"/>
                </w:rPr>
                <w:delText xml:space="preserve">                                                 </w:delText>
              </w:r>
            </w:del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ровный, без разводов и полос                            </w:t>
            </w:r>
          </w:p>
        </w:tc>
      </w:tr>
      <w:tr w:rsidR="00954509" w:rsidTr="00737A54">
        <w:tblPrEx>
          <w:tblW w:w="9788" w:type="dxa"/>
          <w:tblInd w:w="9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  <w:tblPrExChange w:id="63" w:author="Пользователь Windows" w:date="2022-03-07T00:00:00Z">
            <w:tblPrEx>
              <w:tblW w:w="9788" w:type="dxa"/>
              <w:tblInd w:w="9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103" w:type="dxa"/>
              </w:tblCellMar>
            </w:tblPrEx>
          </w:tblPrExChange>
        </w:tblPrEx>
        <w:trPr>
          <w:trHeight w:val="1200"/>
          <w:trPrChange w:id="64" w:author="Пользователь Windows" w:date="2022-03-07T00:00:00Z">
            <w:trPr>
              <w:gridAfter w:val="0"/>
              <w:trHeight w:val="1200"/>
            </w:trPr>
          </w:trPrChange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65" w:author="Пользователь Windows" w:date="2022-03-07T00:00:00Z">
              <w:tcPr>
                <w:tcW w:w="960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37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66" w:author="Пользователь Windows" w:date="2022-03-07T00:00:00Z">
              <w:tcPr>
                <w:tcW w:w="3743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737A54" w:rsidRDefault="00737A54" w:rsidP="00737A54">
            <w:pPr>
              <w:spacing w:after="0" w:line="240" w:lineRule="auto"/>
              <w:rPr>
                <w:ins w:id="67" w:author="Пользователь Windows" w:date="2022-03-07T00:02:00Z"/>
                <w:rFonts w:eastAsia="Times New Roman" w:cs="Times New Roman"/>
                <w:color w:val="000000"/>
                <w:lang w:eastAsia="ru-RU"/>
              </w:rPr>
            </w:pPr>
            <w:ins w:id="68" w:author="Пользователь Windows" w:date="2022-03-07T00:02:00Z">
              <w:r>
                <w:rPr>
                  <w:rFonts w:eastAsia="Times New Roman" w:cs="Times New Roman"/>
                  <w:color w:val="000000"/>
                  <w:lang w:eastAsia="ru-RU"/>
                </w:rPr>
                <w:t xml:space="preserve">1. </w:t>
              </w:r>
            </w:ins>
            <w:del w:id="69" w:author="Пользователь Windows" w:date="2022-03-07T00:02:00Z">
              <w:r w:rsidR="00C373BF" w:rsidDel="00737A54">
                <w:rPr>
                  <w:rFonts w:eastAsia="Times New Roman" w:cs="Times New Roman"/>
                  <w:color w:val="000000"/>
                  <w:lang w:eastAsia="ru-RU"/>
                </w:rPr>
                <w:delText>н</w:delText>
              </w:r>
            </w:del>
            <w:ins w:id="70" w:author="Пользователь Windows" w:date="2022-03-07T00:02:00Z">
              <w:r>
                <w:rPr>
                  <w:rFonts w:eastAsia="Times New Roman" w:cs="Times New Roman"/>
                  <w:color w:val="000000"/>
                  <w:lang w:eastAsia="ru-RU"/>
                </w:rPr>
                <w:t>Н</w:t>
              </w:r>
            </w:ins>
            <w:r w:rsidR="00C373BF">
              <w:rPr>
                <w:rFonts w:eastAsia="Times New Roman" w:cs="Times New Roman"/>
                <w:color w:val="000000"/>
                <w:lang w:eastAsia="ru-RU"/>
              </w:rPr>
              <w:t xml:space="preserve">атереть мыло на терке       </w:t>
            </w:r>
          </w:p>
          <w:p w:rsidR="00737A54" w:rsidRDefault="00737A54" w:rsidP="00737A54">
            <w:pPr>
              <w:spacing w:after="0" w:line="240" w:lineRule="auto"/>
              <w:rPr>
                <w:ins w:id="71" w:author="Пользователь Windows" w:date="2022-03-07T00:02:00Z"/>
                <w:rFonts w:eastAsia="Times New Roman" w:cs="Times New Roman"/>
                <w:color w:val="000000"/>
                <w:lang w:eastAsia="ru-RU"/>
              </w:rPr>
            </w:pPr>
            <w:ins w:id="72" w:author="Пользователь Windows" w:date="2022-03-07T00:02:00Z">
              <w:r>
                <w:rPr>
                  <w:rFonts w:eastAsia="Times New Roman" w:cs="Times New Roman"/>
                  <w:color w:val="000000"/>
                  <w:lang w:eastAsia="ru-RU"/>
                </w:rPr>
                <w:t xml:space="preserve">2. </w:t>
              </w:r>
            </w:ins>
            <w:del w:id="73" w:author="Пользователь Windows" w:date="2022-03-07T00:02:00Z">
              <w:r w:rsidR="00C373BF" w:rsidDel="00737A54">
                <w:rPr>
                  <w:rFonts w:eastAsia="Times New Roman" w:cs="Times New Roman"/>
                  <w:color w:val="000000"/>
                  <w:lang w:eastAsia="ru-RU"/>
                </w:rPr>
                <w:delText>р</w:delText>
              </w:r>
            </w:del>
            <w:ins w:id="74" w:author="Пользователь Windows" w:date="2022-03-07T00:02:00Z">
              <w:r>
                <w:rPr>
                  <w:rFonts w:eastAsia="Times New Roman" w:cs="Times New Roman"/>
                  <w:color w:val="000000"/>
                  <w:lang w:eastAsia="ru-RU"/>
                </w:rPr>
                <w:t>Р</w:t>
              </w:r>
            </w:ins>
            <w:r w:rsidR="00C373BF">
              <w:rPr>
                <w:rFonts w:eastAsia="Times New Roman" w:cs="Times New Roman"/>
                <w:color w:val="000000"/>
                <w:lang w:eastAsia="ru-RU"/>
              </w:rPr>
              <w:t xml:space="preserve">аспределить стружку на поверхности                </w:t>
            </w:r>
          </w:p>
          <w:p w:rsidR="00954509" w:rsidRDefault="00737A54" w:rsidP="00737A54">
            <w:pPr>
              <w:spacing w:after="0" w:line="240" w:lineRule="auto"/>
            </w:pPr>
            <w:ins w:id="75" w:author="Пользователь Windows" w:date="2022-03-07T00:03:00Z">
              <w:r>
                <w:rPr>
                  <w:rFonts w:eastAsia="Times New Roman" w:cs="Times New Roman"/>
                  <w:color w:val="000000"/>
                  <w:lang w:eastAsia="ru-RU"/>
                </w:rPr>
                <w:t xml:space="preserve">3. </w:t>
              </w:r>
            </w:ins>
            <w:del w:id="76" w:author="Пользователь Windows" w:date="2022-03-07T00:03:00Z">
              <w:r w:rsidR="00C373BF" w:rsidDel="00737A54">
                <w:rPr>
                  <w:rFonts w:eastAsia="Times New Roman" w:cs="Times New Roman"/>
                  <w:color w:val="000000"/>
                  <w:lang w:eastAsia="ru-RU"/>
                </w:rPr>
                <w:delText>а</w:delText>
              </w:r>
            </w:del>
            <w:ins w:id="77" w:author="Пользователь Windows" w:date="2022-03-07T00:03:00Z">
              <w:r>
                <w:rPr>
                  <w:rFonts w:eastAsia="Times New Roman" w:cs="Times New Roman"/>
                  <w:color w:val="000000"/>
                  <w:lang w:eastAsia="ru-RU"/>
                </w:rPr>
                <w:t>А</w:t>
              </w:r>
            </w:ins>
            <w:r w:rsidR="00C373BF">
              <w:rPr>
                <w:rFonts w:eastAsia="Times New Roman" w:cs="Times New Roman"/>
                <w:color w:val="000000"/>
                <w:lang w:eastAsia="ru-RU"/>
              </w:rPr>
              <w:t>ккуратно понюхать</w:t>
            </w:r>
          </w:p>
        </w:tc>
        <w:tc>
          <w:tcPr>
            <w:tcW w:w="50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78" w:author="Пользователь Windows" w:date="2022-03-07T00:00:00Z">
              <w:tcPr>
                <w:tcW w:w="5085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 w:rsidP="00737A54">
            <w:pPr>
              <w:spacing w:after="0" w:line="240" w:lineRule="auto"/>
            </w:pPr>
            <w:del w:id="79" w:author="Пользователь Windows" w:date="2022-03-07T00:02:00Z">
              <w:r w:rsidDel="00737A54">
                <w:rPr>
                  <w:rFonts w:eastAsia="Times New Roman" w:cs="Times New Roman"/>
                  <w:color w:val="000000"/>
                  <w:lang w:eastAsia="ru-RU"/>
                </w:rPr>
                <w:delText>н</w:delText>
              </w:r>
            </w:del>
            <w:ins w:id="80" w:author="Пользователь Windows" w:date="2022-03-07T00:02:00Z">
              <w:r w:rsidR="00737A54">
                <w:rPr>
                  <w:rFonts w:eastAsia="Times New Roman" w:cs="Times New Roman"/>
                  <w:color w:val="000000"/>
                  <w:lang w:eastAsia="ru-RU"/>
                </w:rPr>
                <w:t>Н</w:t>
              </w:r>
            </w:ins>
            <w:r>
              <w:rPr>
                <w:rFonts w:eastAsia="Times New Roman" w:cs="Times New Roman"/>
                <w:color w:val="000000"/>
                <w:lang w:eastAsia="ru-RU"/>
              </w:rPr>
              <w:t xml:space="preserve">е должно быть постороннего запаха                  </w:t>
            </w:r>
          </w:p>
        </w:tc>
      </w:tr>
      <w:tr w:rsidR="00954509" w:rsidTr="00737A54">
        <w:tblPrEx>
          <w:tblW w:w="9788" w:type="dxa"/>
          <w:tblInd w:w="9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  <w:tblPrExChange w:id="81" w:author="Пользователь Windows" w:date="2022-03-07T00:00:00Z">
            <w:tblPrEx>
              <w:tblW w:w="9788" w:type="dxa"/>
              <w:tblInd w:w="9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103" w:type="dxa"/>
              </w:tblCellMar>
            </w:tblPrEx>
          </w:tblPrExChange>
        </w:tblPrEx>
        <w:trPr>
          <w:trHeight w:val="1200"/>
          <w:trPrChange w:id="82" w:author="Пользователь Windows" w:date="2022-03-07T00:00:00Z">
            <w:trPr>
              <w:gridAfter w:val="0"/>
              <w:trHeight w:val="1200"/>
            </w:trPr>
          </w:trPrChange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83" w:author="Пользователь Windows" w:date="2022-03-07T00:00:00Z">
              <w:tcPr>
                <w:tcW w:w="960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7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84" w:author="Пользователь Windows" w:date="2022-03-07T00:00:00Z">
              <w:tcPr>
                <w:tcW w:w="3743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737A54" w:rsidRDefault="00737A54" w:rsidP="00737A54">
            <w:pPr>
              <w:spacing w:after="0" w:line="240" w:lineRule="auto"/>
              <w:rPr>
                <w:ins w:id="85" w:author="Пользователь Windows" w:date="2022-03-07T00:03:00Z"/>
                <w:rFonts w:eastAsia="Times New Roman" w:cs="Times New Roman"/>
                <w:color w:val="000000"/>
                <w:lang w:eastAsia="ru-RU"/>
              </w:rPr>
            </w:pPr>
            <w:ins w:id="86" w:author="Пользователь Windows" w:date="2022-03-07T00:03:00Z">
              <w:r>
                <w:rPr>
                  <w:rFonts w:eastAsia="Times New Roman" w:cs="Times New Roman"/>
                  <w:color w:val="000000"/>
                  <w:lang w:eastAsia="ru-RU"/>
                </w:rPr>
                <w:t>1. Н</w:t>
              </w:r>
            </w:ins>
            <w:del w:id="87" w:author="Пользователь Windows" w:date="2022-03-07T00:03:00Z">
              <w:r w:rsidR="00C373BF" w:rsidDel="00737A54">
                <w:rPr>
                  <w:rFonts w:eastAsia="Times New Roman" w:cs="Times New Roman"/>
                  <w:color w:val="000000"/>
                  <w:lang w:eastAsia="ru-RU"/>
                </w:rPr>
                <w:delText>н</w:delText>
              </w:r>
            </w:del>
            <w:r w:rsidR="00C373BF">
              <w:rPr>
                <w:rFonts w:eastAsia="Times New Roman" w:cs="Times New Roman"/>
                <w:color w:val="000000"/>
                <w:lang w:eastAsia="ru-RU"/>
              </w:rPr>
              <w:t>атереть</w:t>
            </w:r>
            <w:del w:id="88" w:author="Пользователь Windows" w:date="2022-03-07T00:03:00Z">
              <w:r w:rsidR="00C373BF" w:rsidDel="00737A54">
                <w:rPr>
                  <w:rFonts w:eastAsia="Times New Roman" w:cs="Times New Roman"/>
                  <w:color w:val="000000"/>
                  <w:lang w:eastAsia="ru-RU"/>
                </w:rPr>
                <w:delText xml:space="preserve"> </w:delText>
              </w:r>
            </w:del>
            <w:r w:rsidR="00C373BF">
              <w:rPr>
                <w:rFonts w:eastAsia="Times New Roman" w:cs="Times New Roman"/>
                <w:color w:val="000000"/>
                <w:lang w:eastAsia="ru-RU"/>
              </w:rPr>
              <w:t xml:space="preserve"> 3г мыла на терке       </w:t>
            </w:r>
          </w:p>
          <w:p w:rsidR="00737A54" w:rsidRDefault="00737A54" w:rsidP="00737A54">
            <w:pPr>
              <w:spacing w:after="0" w:line="240" w:lineRule="auto"/>
              <w:rPr>
                <w:ins w:id="89" w:author="Пользователь Windows" w:date="2022-03-07T00:03:00Z"/>
                <w:rFonts w:eastAsia="Times New Roman" w:cs="Times New Roman"/>
                <w:color w:val="000000"/>
                <w:lang w:eastAsia="ru-RU"/>
              </w:rPr>
            </w:pPr>
            <w:ins w:id="90" w:author="Пользователь Windows" w:date="2022-03-07T00:03:00Z">
              <w:r>
                <w:rPr>
                  <w:rFonts w:eastAsia="Times New Roman" w:cs="Times New Roman"/>
                  <w:color w:val="000000"/>
                  <w:lang w:eastAsia="ru-RU"/>
                </w:rPr>
                <w:t xml:space="preserve">2. </w:t>
              </w:r>
            </w:ins>
            <w:del w:id="91" w:author="Пользователь Windows" w:date="2022-03-07T00:03:00Z">
              <w:r w:rsidR="00C373BF" w:rsidDel="00737A54">
                <w:rPr>
                  <w:rFonts w:eastAsia="Times New Roman" w:cs="Times New Roman"/>
                  <w:color w:val="000000"/>
                  <w:lang w:eastAsia="ru-RU"/>
                </w:rPr>
                <w:delText>р</w:delText>
              </w:r>
            </w:del>
            <w:ins w:id="92" w:author="Пользователь Windows" w:date="2022-03-07T00:03:00Z">
              <w:r>
                <w:rPr>
                  <w:rFonts w:eastAsia="Times New Roman" w:cs="Times New Roman"/>
                  <w:color w:val="000000"/>
                  <w:lang w:eastAsia="ru-RU"/>
                </w:rPr>
                <w:t>Р</w:t>
              </w:r>
            </w:ins>
            <w:r w:rsidR="00C373BF">
              <w:rPr>
                <w:rFonts w:eastAsia="Times New Roman" w:cs="Times New Roman"/>
                <w:color w:val="000000"/>
                <w:lang w:eastAsia="ru-RU"/>
              </w:rPr>
              <w:t xml:space="preserve">аспределить стружку на поверхности                </w:t>
            </w:r>
          </w:p>
          <w:p w:rsidR="00954509" w:rsidRDefault="00737A54" w:rsidP="00737A54">
            <w:pPr>
              <w:spacing w:after="0" w:line="240" w:lineRule="auto"/>
            </w:pPr>
            <w:ins w:id="93" w:author="Пользователь Windows" w:date="2022-03-07T00:03:00Z">
              <w:r>
                <w:rPr>
                  <w:rFonts w:eastAsia="Times New Roman" w:cs="Times New Roman"/>
                  <w:color w:val="000000"/>
                  <w:lang w:eastAsia="ru-RU"/>
                </w:rPr>
                <w:t xml:space="preserve">3. </w:t>
              </w:r>
            </w:ins>
            <w:del w:id="94" w:author="Пользователь Windows" w:date="2022-03-07T00:03:00Z">
              <w:r w:rsidR="00C373BF" w:rsidDel="00737A54">
                <w:rPr>
                  <w:rFonts w:eastAsia="Times New Roman" w:cs="Times New Roman"/>
                  <w:color w:val="000000"/>
                  <w:lang w:eastAsia="ru-RU"/>
                </w:rPr>
                <w:delText>а</w:delText>
              </w:r>
            </w:del>
            <w:ins w:id="95" w:author="Пользователь Windows" w:date="2022-03-07T00:03:00Z">
              <w:r>
                <w:rPr>
                  <w:rFonts w:eastAsia="Times New Roman" w:cs="Times New Roman"/>
                  <w:color w:val="000000"/>
                  <w:lang w:eastAsia="ru-RU"/>
                </w:rPr>
                <w:t>А</w:t>
              </w:r>
            </w:ins>
            <w:r w:rsidR="00C373BF">
              <w:rPr>
                <w:rFonts w:eastAsia="Times New Roman" w:cs="Times New Roman"/>
                <w:color w:val="000000"/>
                <w:lang w:eastAsia="ru-RU"/>
              </w:rPr>
              <w:t>ккуратно понюхать</w:t>
            </w:r>
          </w:p>
        </w:tc>
        <w:tc>
          <w:tcPr>
            <w:tcW w:w="50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96" w:author="Пользователь Windows" w:date="2022-03-07T00:00:00Z">
              <w:tcPr>
                <w:tcW w:w="5085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 w:rsidP="00737A54">
            <w:pPr>
              <w:spacing w:after="0" w:line="240" w:lineRule="auto"/>
            </w:pPr>
            <w:del w:id="97" w:author="Пользователь Windows" w:date="2022-03-07T00:04:00Z">
              <w:r w:rsidDel="00C373BF">
                <w:rPr>
                  <w:rFonts w:eastAsia="Times New Roman" w:cs="Times New Roman"/>
                  <w:color w:val="000000"/>
                  <w:lang w:eastAsia="ru-RU"/>
                </w:rPr>
                <w:delText>з</w:delText>
              </w:r>
            </w:del>
            <w:ins w:id="98" w:author="Пользователь Windows" w:date="2022-03-07T00:04:00Z">
              <w:r>
                <w:rPr>
                  <w:rFonts w:eastAsia="Times New Roman" w:cs="Times New Roman"/>
                  <w:color w:val="000000"/>
                  <w:lang w:eastAsia="ru-RU"/>
                </w:rPr>
                <w:t>З</w:t>
              </w:r>
            </w:ins>
            <w:r>
              <w:rPr>
                <w:rFonts w:eastAsia="Times New Roman" w:cs="Times New Roman"/>
                <w:color w:val="000000"/>
                <w:lang w:eastAsia="ru-RU"/>
              </w:rPr>
              <w:t>апах соответствует наименованию мыла "Ромашка"</w:t>
            </w:r>
          </w:p>
        </w:tc>
      </w:tr>
      <w:tr w:rsidR="00954509" w:rsidTr="00737A54">
        <w:tblPrEx>
          <w:tblW w:w="9788" w:type="dxa"/>
          <w:tblInd w:w="9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  <w:tblPrExChange w:id="99" w:author="Пользователь Windows" w:date="2022-03-07T00:00:00Z">
            <w:tblPrEx>
              <w:tblW w:w="9788" w:type="dxa"/>
              <w:tblInd w:w="9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103" w:type="dxa"/>
              </w:tblCellMar>
            </w:tblPrEx>
          </w:tblPrExChange>
        </w:tblPrEx>
        <w:trPr>
          <w:trHeight w:val="600"/>
          <w:trPrChange w:id="100" w:author="Пользователь Windows" w:date="2022-03-07T00:00:00Z">
            <w:trPr>
              <w:gridAfter w:val="0"/>
              <w:trHeight w:val="600"/>
            </w:trPr>
          </w:trPrChange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01" w:author="Пользователь Windows" w:date="2022-03-07T00:00:00Z">
              <w:tcPr>
                <w:tcW w:w="960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37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02" w:author="Пользователь Windows" w:date="2022-03-07T00:00:00Z">
              <w:tcPr>
                <w:tcW w:w="3743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737A54" w:rsidP="00737A54">
            <w:pPr>
              <w:spacing w:after="0" w:line="240" w:lineRule="auto"/>
            </w:pPr>
            <w:ins w:id="103" w:author="Пользователь Windows" w:date="2022-03-07T00:03:00Z">
              <w:r>
                <w:rPr>
                  <w:rFonts w:eastAsia="Times New Roman" w:cs="Times New Roman"/>
                  <w:color w:val="000000"/>
                  <w:lang w:eastAsia="ru-RU"/>
                </w:rPr>
                <w:t>1.</w:t>
              </w:r>
              <w:r w:rsidR="00C373BF">
                <w:rPr>
                  <w:rFonts w:eastAsia="Times New Roman" w:cs="Times New Roman"/>
                  <w:color w:val="000000"/>
                  <w:lang w:eastAsia="ru-RU"/>
                </w:rPr>
                <w:t xml:space="preserve"> </w:t>
              </w:r>
            </w:ins>
            <w:del w:id="104" w:author="Пользователь Windows" w:date="2022-03-07T00:03:00Z">
              <w:r w:rsidR="00C373BF" w:rsidDel="00737A54">
                <w:rPr>
                  <w:rFonts w:eastAsia="Times New Roman" w:cs="Times New Roman"/>
                  <w:color w:val="000000"/>
                  <w:lang w:eastAsia="ru-RU"/>
                </w:rPr>
                <w:delText>с</w:delText>
              </w:r>
            </w:del>
            <w:ins w:id="105" w:author="Пользователь Windows" w:date="2022-03-07T00:03:00Z">
              <w:r>
                <w:rPr>
                  <w:rFonts w:eastAsia="Times New Roman" w:cs="Times New Roman"/>
                  <w:color w:val="000000"/>
                  <w:lang w:eastAsia="ru-RU"/>
                </w:rPr>
                <w:t>С</w:t>
              </w:r>
            </w:ins>
            <w:r w:rsidR="00C373BF">
              <w:rPr>
                <w:rFonts w:eastAsia="Times New Roman" w:cs="Times New Roman"/>
                <w:color w:val="000000"/>
                <w:lang w:eastAsia="ru-RU"/>
              </w:rPr>
              <w:t>делать срез ножом</w:t>
            </w:r>
          </w:p>
        </w:tc>
        <w:tc>
          <w:tcPr>
            <w:tcW w:w="50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06" w:author="Пользователь Windows" w:date="2022-03-07T00:00:00Z">
              <w:tcPr>
                <w:tcW w:w="5085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 w:rsidP="00737A54">
            <w:pPr>
              <w:spacing w:after="0" w:line="240" w:lineRule="auto"/>
            </w:pPr>
            <w:del w:id="107" w:author="Пользователь Windows" w:date="2022-03-07T00:04:00Z">
              <w:r w:rsidDel="00C373BF">
                <w:rPr>
                  <w:rFonts w:eastAsia="Times New Roman" w:cs="Times New Roman"/>
                  <w:color w:val="000000"/>
                  <w:lang w:eastAsia="ru-RU"/>
                </w:rPr>
                <w:delText>н</w:delText>
              </w:r>
            </w:del>
            <w:ins w:id="108" w:author="Пользователь Windows" w:date="2022-03-07T00:04:00Z">
              <w:r>
                <w:rPr>
                  <w:rFonts w:eastAsia="Times New Roman" w:cs="Times New Roman"/>
                  <w:color w:val="000000"/>
                  <w:lang w:eastAsia="ru-RU"/>
                </w:rPr>
                <w:t>Н</w:t>
              </w:r>
            </w:ins>
            <w:r>
              <w:rPr>
                <w:rFonts w:eastAsia="Times New Roman" w:cs="Times New Roman"/>
                <w:color w:val="000000"/>
                <w:lang w:eastAsia="ru-RU"/>
              </w:rPr>
              <w:t>а срезе однородное без пустот</w:t>
            </w:r>
          </w:p>
        </w:tc>
      </w:tr>
      <w:tr w:rsidR="00954509" w:rsidTr="00737A54">
        <w:tblPrEx>
          <w:tblW w:w="9788" w:type="dxa"/>
          <w:tblInd w:w="9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  <w:tblPrExChange w:id="109" w:author="Пользователь Windows" w:date="2022-03-07T00:00:00Z">
            <w:tblPrEx>
              <w:tblW w:w="9788" w:type="dxa"/>
              <w:tblInd w:w="9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103" w:type="dxa"/>
              </w:tblCellMar>
            </w:tblPrEx>
          </w:tblPrExChange>
        </w:tblPrEx>
        <w:trPr>
          <w:trHeight w:val="600"/>
          <w:trPrChange w:id="110" w:author="Пользователь Windows" w:date="2022-03-07T00:00:00Z">
            <w:trPr>
              <w:gridAfter w:val="0"/>
              <w:trHeight w:val="600"/>
            </w:trPr>
          </w:trPrChange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11" w:author="Пользователь Windows" w:date="2022-03-07T00:00:00Z">
              <w:tcPr>
                <w:tcW w:w="960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37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12" w:author="Пользователь Windows" w:date="2022-03-07T00:00:00Z">
              <w:tcPr>
                <w:tcW w:w="3743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C373BF" w:rsidRDefault="00C373BF" w:rsidP="00C373BF">
            <w:pPr>
              <w:spacing w:after="0" w:line="240" w:lineRule="auto"/>
              <w:rPr>
                <w:ins w:id="113" w:author="Пользователь Windows" w:date="2022-03-07T00:04:00Z"/>
                <w:rFonts w:eastAsia="Times New Roman" w:cs="Times New Roman"/>
                <w:color w:val="000000"/>
                <w:lang w:eastAsia="ru-RU"/>
              </w:rPr>
            </w:pPr>
            <w:ins w:id="114" w:author="Пользователь Windows" w:date="2022-03-07T00:04:00Z">
              <w:r>
                <w:rPr>
                  <w:rFonts w:eastAsia="Times New Roman" w:cs="Times New Roman"/>
                  <w:color w:val="000000"/>
                  <w:lang w:eastAsia="ru-RU"/>
                </w:rPr>
                <w:t xml:space="preserve">1. </w:t>
              </w:r>
            </w:ins>
            <w:del w:id="115" w:author="Пользователь Windows" w:date="2022-03-07T00:04:00Z">
              <w:r w:rsidDel="00C373BF">
                <w:rPr>
                  <w:rFonts w:eastAsia="Times New Roman" w:cs="Times New Roman"/>
                  <w:color w:val="000000"/>
                  <w:lang w:eastAsia="ru-RU"/>
                </w:rPr>
                <w:delText>в</w:delText>
              </w:r>
            </w:del>
            <w:ins w:id="116" w:author="Пользователь Windows" w:date="2022-03-07T00:04:00Z">
              <w:r>
                <w:rPr>
                  <w:rFonts w:eastAsia="Times New Roman" w:cs="Times New Roman"/>
                  <w:color w:val="000000"/>
                  <w:lang w:eastAsia="ru-RU"/>
                </w:rPr>
                <w:t>В</w:t>
              </w:r>
            </w:ins>
            <w:r>
              <w:rPr>
                <w:rFonts w:eastAsia="Times New Roman" w:cs="Times New Roman"/>
                <w:color w:val="000000"/>
                <w:lang w:eastAsia="ru-RU"/>
              </w:rPr>
              <w:t xml:space="preserve">зять в руки                                 </w:t>
            </w:r>
          </w:p>
          <w:p w:rsidR="00954509" w:rsidRDefault="00C373BF" w:rsidP="00C373BF">
            <w:pPr>
              <w:spacing w:after="0" w:line="240" w:lineRule="auto"/>
            </w:pPr>
            <w:ins w:id="117" w:author="Пользователь Windows" w:date="2022-03-07T00:04:00Z">
              <w:r>
                <w:rPr>
                  <w:rFonts w:eastAsia="Times New Roman" w:cs="Times New Roman"/>
                  <w:color w:val="000000"/>
                  <w:lang w:eastAsia="ru-RU"/>
                </w:rPr>
                <w:t xml:space="preserve">2. </w:t>
              </w:r>
            </w:ins>
            <w:del w:id="118" w:author="Пользователь Windows" w:date="2022-03-07T00:04:00Z">
              <w:r w:rsidDel="00C373BF">
                <w:rPr>
                  <w:rFonts w:eastAsia="Times New Roman" w:cs="Times New Roman"/>
                  <w:color w:val="000000"/>
                  <w:lang w:eastAsia="ru-RU"/>
                </w:rPr>
                <w:delText>н</w:delText>
              </w:r>
            </w:del>
            <w:ins w:id="119" w:author="Пользователь Windows" w:date="2022-03-07T00:04:00Z">
              <w:r>
                <w:rPr>
                  <w:rFonts w:eastAsia="Times New Roman" w:cs="Times New Roman"/>
                  <w:color w:val="000000"/>
                  <w:lang w:eastAsia="ru-RU"/>
                </w:rPr>
                <w:t>Н</w:t>
              </w:r>
            </w:ins>
            <w:r>
              <w:rPr>
                <w:rFonts w:eastAsia="Times New Roman" w:cs="Times New Roman"/>
                <w:color w:val="000000"/>
                <w:lang w:eastAsia="ru-RU"/>
              </w:rPr>
              <w:t>адавить с усилием</w:t>
            </w:r>
          </w:p>
        </w:tc>
        <w:tc>
          <w:tcPr>
            <w:tcW w:w="50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20" w:author="Пользователь Windows" w:date="2022-03-07T00:00:00Z">
              <w:tcPr>
                <w:tcW w:w="5085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 w:rsidP="00737A54">
            <w:pPr>
              <w:spacing w:after="0" w:line="240" w:lineRule="auto"/>
            </w:pPr>
            <w:del w:id="121" w:author="Пользователь Windows" w:date="2022-03-07T00:04:00Z">
              <w:r w:rsidDel="00C373BF">
                <w:rPr>
                  <w:rFonts w:eastAsia="Times New Roman" w:cs="Times New Roman"/>
                  <w:color w:val="000000"/>
                  <w:lang w:eastAsia="ru-RU"/>
                </w:rPr>
                <w:delText>т</w:delText>
              </w:r>
            </w:del>
            <w:ins w:id="122" w:author="Пользователь Windows" w:date="2022-03-07T00:04:00Z">
              <w:r>
                <w:rPr>
                  <w:rFonts w:eastAsia="Times New Roman" w:cs="Times New Roman"/>
                  <w:color w:val="000000"/>
                  <w:lang w:eastAsia="ru-RU"/>
                </w:rPr>
                <w:t>Т</w:t>
              </w:r>
            </w:ins>
            <w:r>
              <w:rPr>
                <w:rFonts w:eastAsia="Times New Roman" w:cs="Times New Roman"/>
                <w:color w:val="000000"/>
                <w:lang w:eastAsia="ru-RU"/>
              </w:rPr>
              <w:t>вердое</w:t>
            </w:r>
            <w:ins w:id="123" w:author="Пользователь Windows" w:date="2022-03-07T00:04:00Z">
              <w:r>
                <w:rPr>
                  <w:rFonts w:eastAsia="Times New Roman" w:cs="Times New Roman"/>
                  <w:color w:val="000000"/>
                  <w:lang w:eastAsia="ru-RU"/>
                </w:rPr>
                <w:t>, не осталось вмятин от сдавливания</w:t>
              </w:r>
            </w:ins>
          </w:p>
        </w:tc>
      </w:tr>
      <w:tr w:rsidR="00954509" w:rsidTr="00737A54">
        <w:tblPrEx>
          <w:tblW w:w="9788" w:type="dxa"/>
          <w:tblInd w:w="9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  <w:tblPrExChange w:id="124" w:author="Пользователь Windows" w:date="2022-03-07T00:00:00Z">
            <w:tblPrEx>
              <w:tblW w:w="9788" w:type="dxa"/>
              <w:tblInd w:w="9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103" w:type="dxa"/>
              </w:tblCellMar>
            </w:tblPrEx>
          </w:tblPrExChange>
        </w:tblPrEx>
        <w:trPr>
          <w:trHeight w:val="900"/>
          <w:trPrChange w:id="125" w:author="Пользователь Windows" w:date="2022-03-07T00:00:00Z">
            <w:trPr>
              <w:gridAfter w:val="0"/>
              <w:trHeight w:val="900"/>
            </w:trPr>
          </w:trPrChange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26" w:author="Пользователь Windows" w:date="2022-03-07T00:00:00Z">
              <w:tcPr>
                <w:tcW w:w="960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  <w:lang w:eastAsia="ru-RU"/>
              </w:rPr>
              <w:lastRenderedPageBreak/>
              <w:t>7</w:t>
            </w:r>
          </w:p>
        </w:tc>
        <w:tc>
          <w:tcPr>
            <w:tcW w:w="37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27" w:author="Пользователь Windows" w:date="2022-03-07T00:00:00Z">
              <w:tcPr>
                <w:tcW w:w="3743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C373BF" w:rsidRDefault="00C373BF" w:rsidP="00C373BF">
            <w:pPr>
              <w:spacing w:after="0" w:line="240" w:lineRule="auto"/>
              <w:rPr>
                <w:ins w:id="128" w:author="Пользователь Windows" w:date="2022-03-07T00:05:00Z"/>
                <w:rFonts w:eastAsia="Times New Roman" w:cs="Times New Roman"/>
                <w:color w:val="000000"/>
                <w:lang w:eastAsia="ru-RU"/>
              </w:rPr>
            </w:pPr>
            <w:ins w:id="129" w:author="Пользователь Windows" w:date="2022-03-07T00:04:00Z">
              <w:r>
                <w:rPr>
                  <w:rFonts w:eastAsia="Times New Roman" w:cs="Times New Roman"/>
                  <w:color w:val="000000"/>
                  <w:lang w:eastAsia="ru-RU"/>
                </w:rPr>
                <w:t xml:space="preserve">1. </w:t>
              </w:r>
            </w:ins>
            <w:del w:id="130" w:author="Пользователь Windows" w:date="2022-03-07T00:05:00Z">
              <w:r w:rsidDel="00C373BF">
                <w:rPr>
                  <w:rFonts w:eastAsia="Times New Roman" w:cs="Times New Roman"/>
                  <w:color w:val="000000"/>
                  <w:lang w:eastAsia="ru-RU"/>
                </w:rPr>
                <w:delText>в</w:delText>
              </w:r>
            </w:del>
            <w:ins w:id="131" w:author="Пользователь Windows" w:date="2022-03-07T00:05:00Z">
              <w:r>
                <w:rPr>
                  <w:rFonts w:eastAsia="Times New Roman" w:cs="Times New Roman"/>
                  <w:color w:val="000000"/>
                  <w:lang w:eastAsia="ru-RU"/>
                </w:rPr>
                <w:t>В</w:t>
              </w:r>
            </w:ins>
            <w:r>
              <w:rPr>
                <w:rFonts w:eastAsia="Times New Roman" w:cs="Times New Roman"/>
                <w:color w:val="000000"/>
                <w:lang w:eastAsia="ru-RU"/>
              </w:rPr>
              <w:t xml:space="preserve">зять в руки                                 </w:t>
            </w:r>
          </w:p>
          <w:p w:rsidR="00954509" w:rsidRDefault="00C373BF" w:rsidP="00C373BF">
            <w:pPr>
              <w:spacing w:after="0" w:line="240" w:lineRule="auto"/>
            </w:pPr>
            <w:ins w:id="132" w:author="Пользователь Windows" w:date="2022-03-07T00:05:00Z">
              <w:r>
                <w:rPr>
                  <w:rFonts w:eastAsia="Times New Roman" w:cs="Times New Roman"/>
                  <w:color w:val="000000"/>
                  <w:lang w:eastAsia="ru-RU"/>
                </w:rPr>
                <w:t xml:space="preserve">2. </w:t>
              </w:r>
            </w:ins>
            <w:del w:id="133" w:author="Пользователь Windows" w:date="2022-03-07T00:05:00Z">
              <w:r w:rsidDel="00C373BF">
                <w:rPr>
                  <w:rFonts w:eastAsia="Times New Roman" w:cs="Times New Roman"/>
                  <w:color w:val="000000"/>
                  <w:lang w:eastAsia="ru-RU"/>
                </w:rPr>
                <w:delText>п</w:delText>
              </w:r>
            </w:del>
            <w:ins w:id="134" w:author="Пользователь Windows" w:date="2022-03-07T00:05:00Z">
              <w:r>
                <w:rPr>
                  <w:rFonts w:eastAsia="Times New Roman" w:cs="Times New Roman"/>
                  <w:color w:val="000000"/>
                  <w:lang w:eastAsia="ru-RU"/>
                </w:rPr>
                <w:t>П</w:t>
              </w:r>
            </w:ins>
            <w:r>
              <w:rPr>
                <w:rFonts w:eastAsia="Times New Roman" w:cs="Times New Roman"/>
                <w:color w:val="000000"/>
                <w:lang w:eastAsia="ru-RU"/>
              </w:rPr>
              <w:t>ровести ладонью по всей поверхности</w:t>
            </w:r>
          </w:p>
        </w:tc>
        <w:tc>
          <w:tcPr>
            <w:tcW w:w="50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35" w:author="Пользователь Windows" w:date="2022-03-07T00:00:00Z">
              <w:tcPr>
                <w:tcW w:w="5085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>
            <w:pPr>
              <w:spacing w:after="0" w:line="240" w:lineRule="auto"/>
            </w:pPr>
            <w:del w:id="136" w:author="Пользователь Windows" w:date="2022-03-07T00:05:00Z">
              <w:r w:rsidDel="00C373BF">
                <w:rPr>
                  <w:rFonts w:eastAsia="Times New Roman" w:cs="Times New Roman"/>
                  <w:color w:val="000000"/>
                  <w:lang w:eastAsia="ru-RU"/>
                </w:rPr>
                <w:delText>г</w:delText>
              </w:r>
            </w:del>
            <w:ins w:id="137" w:author="Пользователь Windows" w:date="2022-03-07T00:05:00Z">
              <w:r>
                <w:rPr>
                  <w:rFonts w:eastAsia="Times New Roman" w:cs="Times New Roman"/>
                  <w:color w:val="000000"/>
                  <w:lang w:eastAsia="ru-RU"/>
                </w:rPr>
                <w:t>Г</w:t>
              </w:r>
            </w:ins>
            <w:r>
              <w:rPr>
                <w:rFonts w:eastAsia="Times New Roman" w:cs="Times New Roman"/>
                <w:color w:val="000000"/>
                <w:lang w:eastAsia="ru-RU"/>
              </w:rPr>
              <w:t>ладкое</w:t>
            </w:r>
          </w:p>
        </w:tc>
      </w:tr>
      <w:tr w:rsidR="00954509" w:rsidTr="00737A54">
        <w:tblPrEx>
          <w:tblW w:w="9788" w:type="dxa"/>
          <w:tblInd w:w="9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  <w:tblPrExChange w:id="138" w:author="Пользователь Windows" w:date="2022-03-07T00:00:00Z">
            <w:tblPrEx>
              <w:tblW w:w="9788" w:type="dxa"/>
              <w:tblInd w:w="9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103" w:type="dxa"/>
              </w:tblCellMar>
            </w:tblPrEx>
          </w:tblPrExChange>
        </w:tblPrEx>
        <w:trPr>
          <w:trHeight w:val="900"/>
          <w:trPrChange w:id="139" w:author="Пользователь Windows" w:date="2022-03-07T00:00:00Z">
            <w:trPr>
              <w:gridAfter w:val="0"/>
              <w:trHeight w:val="900"/>
            </w:trPr>
          </w:trPrChange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40" w:author="Пользователь Windows" w:date="2022-03-07T00:00:00Z">
              <w:tcPr>
                <w:tcW w:w="960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37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41" w:author="Пользователь Windows" w:date="2022-03-07T00:00:00Z">
              <w:tcPr>
                <w:tcW w:w="3743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C373BF" w:rsidRPr="00C373BF" w:rsidRDefault="00C373BF" w:rsidP="00C373BF">
            <w:pPr>
              <w:spacing w:after="0" w:line="240" w:lineRule="auto"/>
              <w:rPr>
                <w:ins w:id="142" w:author="Пользователь Windows" w:date="2022-03-07T00:05:00Z"/>
                <w:rFonts w:eastAsia="Times New Roman" w:cs="Times New Roman"/>
                <w:color w:val="000000"/>
                <w:lang w:eastAsia="ru-RU"/>
                <w:rPrChange w:id="143" w:author="Пользователь Windows" w:date="2022-03-07T00:05:00Z">
                  <w:rPr>
                    <w:ins w:id="144" w:author="Пользователь Windows" w:date="2022-03-07T00:05:00Z"/>
                    <w:lang w:eastAsia="ru-RU"/>
                  </w:rPr>
                </w:rPrChange>
              </w:rPr>
            </w:pPr>
            <w:ins w:id="145" w:author="Пользователь Windows" w:date="2022-03-07T00:05:00Z">
              <w:r>
                <w:rPr>
                  <w:rFonts w:eastAsia="Times New Roman" w:cs="Times New Roman"/>
                  <w:color w:val="000000"/>
                  <w:lang w:eastAsia="ru-RU"/>
                </w:rPr>
                <w:t xml:space="preserve">1. </w:t>
              </w:r>
            </w:ins>
            <w:del w:id="146" w:author="Пользователь Windows" w:date="2022-03-07T00:05:00Z">
              <w:r w:rsidRPr="00C373BF" w:rsidDel="00C373BF">
                <w:rPr>
                  <w:rFonts w:eastAsia="Times New Roman" w:cs="Times New Roman"/>
                  <w:color w:val="000000"/>
                  <w:lang w:eastAsia="ru-RU"/>
                  <w:rPrChange w:id="147" w:author="Пользователь Windows" w:date="2022-03-07T00:05:00Z">
                    <w:rPr>
                      <w:lang w:eastAsia="ru-RU"/>
                    </w:rPr>
                  </w:rPrChange>
                </w:rPr>
                <w:delText>в</w:delText>
              </w:r>
            </w:del>
            <w:ins w:id="148" w:author="Пользователь Windows" w:date="2022-03-07T00:05:00Z">
              <w:r w:rsidRPr="00C373BF">
                <w:rPr>
                  <w:rFonts w:eastAsia="Times New Roman" w:cs="Times New Roman"/>
                  <w:color w:val="000000"/>
                  <w:lang w:eastAsia="ru-RU"/>
                  <w:rPrChange w:id="149" w:author="Пользователь Windows" w:date="2022-03-07T00:05:00Z">
                    <w:rPr>
                      <w:lang w:eastAsia="ru-RU"/>
                    </w:rPr>
                  </w:rPrChange>
                </w:rPr>
                <w:t>В</w:t>
              </w:r>
            </w:ins>
            <w:r w:rsidRPr="00C373BF">
              <w:rPr>
                <w:rFonts w:eastAsia="Times New Roman" w:cs="Times New Roman"/>
                <w:color w:val="000000"/>
                <w:lang w:eastAsia="ru-RU"/>
                <w:rPrChange w:id="150" w:author="Пользователь Windows" w:date="2022-03-07T00:05:00Z">
                  <w:rPr>
                    <w:lang w:eastAsia="ru-RU"/>
                  </w:rPr>
                </w:rPrChange>
              </w:rPr>
              <w:t>зять весы</w:t>
            </w:r>
            <w:del w:id="151" w:author="Пользователь Windows" w:date="2022-03-07T00:05:00Z">
              <w:r w:rsidRPr="00C373BF" w:rsidDel="00C373BF">
                <w:rPr>
                  <w:rFonts w:eastAsia="Times New Roman" w:cs="Times New Roman"/>
                  <w:color w:val="000000"/>
                  <w:lang w:eastAsia="ru-RU"/>
                  <w:rPrChange w:id="152" w:author="Пользователь Windows" w:date="2022-03-07T00:05:00Z">
                    <w:rPr>
                      <w:lang w:eastAsia="ru-RU"/>
                    </w:rPr>
                  </w:rPrChange>
                </w:rPr>
                <w:delText xml:space="preserve">, </w:delText>
              </w:r>
            </w:del>
          </w:p>
          <w:p w:rsidR="00C373BF" w:rsidRDefault="00C373BF" w:rsidP="00C373BF">
            <w:pPr>
              <w:spacing w:after="0" w:line="240" w:lineRule="auto"/>
              <w:rPr>
                <w:ins w:id="153" w:author="Пользователь Windows" w:date="2022-03-07T00:05:00Z"/>
                <w:rFonts w:eastAsia="Times New Roman" w:cs="Times New Roman"/>
                <w:color w:val="000000"/>
                <w:lang w:eastAsia="ru-RU"/>
              </w:rPr>
            </w:pPr>
            <w:ins w:id="154" w:author="Пользователь Windows" w:date="2022-03-07T00:05:00Z">
              <w:r>
                <w:rPr>
                  <w:rFonts w:eastAsia="Times New Roman" w:cs="Times New Roman"/>
                  <w:color w:val="000000"/>
                  <w:lang w:eastAsia="ru-RU"/>
                </w:rPr>
                <w:t xml:space="preserve">2. </w:t>
              </w:r>
            </w:ins>
            <w:del w:id="155" w:author="Пользователь Windows" w:date="2022-03-07T00:05:00Z">
              <w:r w:rsidDel="00C373BF">
                <w:rPr>
                  <w:rFonts w:eastAsia="Times New Roman" w:cs="Times New Roman"/>
                  <w:color w:val="000000"/>
                  <w:lang w:eastAsia="ru-RU"/>
                </w:rPr>
                <w:delText>п</w:delText>
              </w:r>
            </w:del>
            <w:ins w:id="156" w:author="Пользователь Windows" w:date="2022-03-07T00:05:00Z">
              <w:r>
                <w:rPr>
                  <w:rFonts w:eastAsia="Times New Roman" w:cs="Times New Roman"/>
                  <w:color w:val="000000"/>
                  <w:lang w:eastAsia="ru-RU"/>
                </w:rPr>
                <w:t>П</w:t>
              </w:r>
            </w:ins>
            <w:r>
              <w:rPr>
                <w:rFonts w:eastAsia="Times New Roman" w:cs="Times New Roman"/>
                <w:color w:val="000000"/>
                <w:lang w:eastAsia="ru-RU"/>
              </w:rPr>
              <w:t>оставить на горизонтальную поверхность</w:t>
            </w:r>
            <w:del w:id="157" w:author="Пользователь Windows" w:date="2022-03-07T00:05:00Z">
              <w:r w:rsidDel="00C373BF">
                <w:rPr>
                  <w:rFonts w:eastAsia="Times New Roman" w:cs="Times New Roman"/>
                  <w:color w:val="000000"/>
                  <w:lang w:eastAsia="ru-RU"/>
                </w:rPr>
                <w:delText xml:space="preserve">, </w:delText>
              </w:r>
            </w:del>
          </w:p>
          <w:p w:rsidR="00954509" w:rsidRDefault="00C373BF" w:rsidP="00C373BF">
            <w:pPr>
              <w:spacing w:after="0" w:line="240" w:lineRule="auto"/>
            </w:pPr>
            <w:ins w:id="158" w:author="Пользователь Windows" w:date="2022-03-07T00:06:00Z">
              <w:r>
                <w:rPr>
                  <w:rFonts w:eastAsia="Times New Roman" w:cs="Times New Roman"/>
                  <w:color w:val="000000"/>
                  <w:lang w:eastAsia="ru-RU"/>
                </w:rPr>
                <w:t xml:space="preserve">3. </w:t>
              </w:r>
            </w:ins>
            <w:del w:id="159" w:author="Пользователь Windows" w:date="2022-03-07T00:06:00Z">
              <w:r w:rsidDel="00C373BF">
                <w:rPr>
                  <w:rFonts w:eastAsia="Times New Roman" w:cs="Times New Roman"/>
                  <w:color w:val="000000"/>
                  <w:lang w:eastAsia="ru-RU"/>
                </w:rPr>
                <w:delText>в</w:delText>
              </w:r>
            </w:del>
            <w:ins w:id="160" w:author="Пользователь Windows" w:date="2022-03-07T00:06:00Z">
              <w:r>
                <w:rPr>
                  <w:rFonts w:eastAsia="Times New Roman" w:cs="Times New Roman"/>
                  <w:color w:val="000000"/>
                  <w:lang w:eastAsia="ru-RU"/>
                </w:rPr>
                <w:t>В</w:t>
              </w:r>
            </w:ins>
            <w:r>
              <w:rPr>
                <w:rFonts w:eastAsia="Times New Roman" w:cs="Times New Roman"/>
                <w:color w:val="000000"/>
                <w:lang w:eastAsia="ru-RU"/>
              </w:rPr>
              <w:t>звесить</w:t>
            </w:r>
            <w:del w:id="161" w:author="Пользователь Windows" w:date="2022-03-07T00:05:00Z">
              <w:r w:rsidDel="00C373BF">
                <w:rPr>
                  <w:rFonts w:eastAsia="Times New Roman" w:cs="Times New Roman"/>
                  <w:color w:val="000000"/>
                  <w:lang w:eastAsia="ru-RU"/>
                </w:rPr>
                <w:delText>,</w:delText>
              </w:r>
            </w:del>
            <w:r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50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62" w:author="Пользователь Windows" w:date="2022-03-07T00:00:00Z">
              <w:tcPr>
                <w:tcW w:w="5085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100г</w:t>
            </w:r>
          </w:p>
        </w:tc>
      </w:tr>
      <w:tr w:rsidR="00954509" w:rsidTr="00737A54">
        <w:tblPrEx>
          <w:tblW w:w="9788" w:type="dxa"/>
          <w:tblInd w:w="9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  <w:tblPrExChange w:id="163" w:author="Пользователь Windows" w:date="2022-03-07T00:00:00Z">
            <w:tblPrEx>
              <w:tblW w:w="9788" w:type="dxa"/>
              <w:tblInd w:w="9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103" w:type="dxa"/>
              </w:tblCellMar>
            </w:tblPrEx>
          </w:tblPrExChange>
        </w:tblPrEx>
        <w:trPr>
          <w:trHeight w:val="2950"/>
          <w:trPrChange w:id="164" w:author="Пользователь Windows" w:date="2022-03-07T00:00:00Z">
            <w:trPr>
              <w:gridAfter w:val="0"/>
              <w:trHeight w:val="2950"/>
            </w:trPr>
          </w:trPrChange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65" w:author="Пользователь Windows" w:date="2022-03-07T00:00:00Z">
              <w:tcPr>
                <w:tcW w:w="960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37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66" w:author="Пользователь Windows" w:date="2022-03-07T00:00:00Z">
              <w:tcPr>
                <w:tcW w:w="3743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 w:rsidP="00737A54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1.</w:t>
            </w:r>
            <w:ins w:id="167" w:author="Пользователь Windows" w:date="2022-03-07T00:12:00Z">
              <w:r w:rsidR="00EB58E2">
                <w:rPr>
                  <w:rFonts w:eastAsia="Times New Roman" w:cs="Times New Roman"/>
                  <w:color w:val="000000"/>
                  <w:lang w:eastAsia="ru-RU"/>
                </w:rPr>
                <w:t xml:space="preserve"> </w:t>
              </w:r>
            </w:ins>
            <w:del w:id="168" w:author="Пользователь Windows" w:date="2022-03-07T00:12:00Z">
              <w:r w:rsidDel="00EB58E2">
                <w:rPr>
                  <w:rFonts w:eastAsia="Times New Roman" w:cs="Times New Roman"/>
                  <w:color w:val="000000"/>
                  <w:lang w:eastAsia="ru-RU"/>
                </w:rPr>
                <w:delText>н</w:delText>
              </w:r>
            </w:del>
            <w:ins w:id="169" w:author="Пользователь Windows" w:date="2022-03-07T00:12:00Z">
              <w:r w:rsidR="00EB58E2">
                <w:rPr>
                  <w:rFonts w:eastAsia="Times New Roman" w:cs="Times New Roman"/>
                  <w:color w:val="000000"/>
                  <w:lang w:eastAsia="ru-RU"/>
                </w:rPr>
                <w:t>Н</w:t>
              </w:r>
            </w:ins>
            <w:r>
              <w:rPr>
                <w:rFonts w:eastAsia="Times New Roman" w:cs="Times New Roman"/>
                <w:color w:val="000000"/>
                <w:lang w:eastAsia="ru-RU"/>
              </w:rPr>
              <w:t xml:space="preserve">атереть 3 г мыла на терке                                         2. </w:t>
            </w:r>
            <w:del w:id="170" w:author="Пользователь Windows" w:date="2022-03-07T00:12:00Z">
              <w:r w:rsidDel="00EB58E2">
                <w:rPr>
                  <w:rFonts w:eastAsia="Times New Roman" w:cs="Times New Roman"/>
                  <w:color w:val="000000"/>
                  <w:lang w:eastAsia="ru-RU"/>
                </w:rPr>
                <w:delText>р</w:delText>
              </w:r>
            </w:del>
            <w:ins w:id="171" w:author="Пользователь Windows" w:date="2022-03-07T00:12:00Z">
              <w:r w:rsidR="00EB58E2">
                <w:rPr>
                  <w:rFonts w:eastAsia="Times New Roman" w:cs="Times New Roman"/>
                  <w:color w:val="000000"/>
                  <w:lang w:eastAsia="ru-RU"/>
                </w:rPr>
                <w:t>Р</w:t>
              </w:r>
            </w:ins>
            <w:r>
              <w:rPr>
                <w:rFonts w:eastAsia="Times New Roman" w:cs="Times New Roman"/>
                <w:color w:val="000000"/>
                <w:lang w:eastAsia="ru-RU"/>
              </w:rPr>
              <w:t xml:space="preserve">азмешать в небольшом количестве воды                                          3. </w:t>
            </w:r>
            <w:del w:id="172" w:author="Пользователь Windows" w:date="2022-03-07T00:12:00Z">
              <w:r w:rsidDel="00EB58E2">
                <w:rPr>
                  <w:rFonts w:eastAsia="Times New Roman" w:cs="Times New Roman"/>
                  <w:color w:val="000000"/>
                  <w:lang w:eastAsia="ru-RU"/>
                </w:rPr>
                <w:delText>о</w:delText>
              </w:r>
            </w:del>
            <w:proofErr w:type="gramStart"/>
            <w:ins w:id="173" w:author="Пользователь Windows" w:date="2022-03-07T00:12:00Z">
              <w:r w:rsidR="00EB58E2">
                <w:rPr>
                  <w:rFonts w:eastAsia="Times New Roman" w:cs="Times New Roman"/>
                  <w:color w:val="000000"/>
                  <w:lang w:eastAsia="ru-RU"/>
                </w:rPr>
                <w:t>О</w:t>
              </w:r>
            </w:ins>
            <w:r>
              <w:rPr>
                <w:rFonts w:eastAsia="Times New Roman" w:cs="Times New Roman"/>
                <w:color w:val="000000"/>
                <w:lang w:eastAsia="ru-RU"/>
              </w:rPr>
              <w:t>пустить  PH</w:t>
            </w:r>
            <w:proofErr w:type="gramEnd"/>
            <w:r>
              <w:rPr>
                <w:rFonts w:eastAsia="Times New Roman" w:cs="Times New Roman"/>
                <w:color w:val="000000"/>
                <w:lang w:eastAsia="ru-RU"/>
              </w:rPr>
              <w:t xml:space="preserve"> полоску в раствор                                                                   4. </w:t>
            </w:r>
            <w:del w:id="174" w:author="Пользователь Windows" w:date="2022-03-07T00:12:00Z">
              <w:r w:rsidDel="00EB58E2">
                <w:rPr>
                  <w:rFonts w:eastAsia="Times New Roman" w:cs="Times New Roman"/>
                  <w:color w:val="000000"/>
                  <w:lang w:eastAsia="ru-RU"/>
                </w:rPr>
                <w:delText>в</w:delText>
              </w:r>
            </w:del>
            <w:ins w:id="175" w:author="Пользователь Windows" w:date="2022-03-07T00:12:00Z">
              <w:r w:rsidR="00EB58E2">
                <w:rPr>
                  <w:rFonts w:eastAsia="Times New Roman" w:cs="Times New Roman"/>
                  <w:color w:val="000000"/>
                  <w:lang w:eastAsia="ru-RU"/>
                </w:rPr>
                <w:t>В</w:t>
              </w:r>
            </w:ins>
            <w:r>
              <w:rPr>
                <w:rFonts w:eastAsia="Times New Roman" w:cs="Times New Roman"/>
                <w:color w:val="000000"/>
                <w:lang w:eastAsia="ru-RU"/>
              </w:rPr>
              <w:t xml:space="preserve">ынуть полоску из раствора и разместить на горизонтальной поверхности                                       </w:t>
            </w:r>
          </w:p>
          <w:p w:rsidR="00954509" w:rsidRDefault="00C373BF" w:rsidP="00EB58E2">
            <w:pPr>
              <w:spacing w:after="0" w:line="240" w:lineRule="auto"/>
              <w:pPrChange w:id="176" w:author="Пользователь Windows" w:date="2022-03-07T00:12:00Z">
                <w:pPr>
                  <w:spacing w:after="0" w:line="240" w:lineRule="auto"/>
                </w:pPr>
              </w:pPrChange>
            </w:pPr>
            <w:r>
              <w:rPr>
                <w:rFonts w:eastAsia="Times New Roman" w:cs="Times New Roman"/>
                <w:color w:val="000000"/>
                <w:lang w:eastAsia="ru-RU"/>
              </w:rPr>
              <w:t xml:space="preserve">5. </w:t>
            </w:r>
            <w:del w:id="177" w:author="Пользователь Windows" w:date="2022-03-07T00:12:00Z">
              <w:r w:rsidDel="00EB58E2">
                <w:rPr>
                  <w:rFonts w:eastAsia="Times New Roman" w:cs="Times New Roman"/>
                  <w:color w:val="000000"/>
                  <w:lang w:eastAsia="ru-RU"/>
                </w:rPr>
                <w:delText>с</w:delText>
              </w:r>
            </w:del>
            <w:ins w:id="178" w:author="Пользователь Windows" w:date="2022-03-07T00:12:00Z">
              <w:r w:rsidR="00EB58E2">
                <w:rPr>
                  <w:rFonts w:eastAsia="Times New Roman" w:cs="Times New Roman"/>
                  <w:color w:val="000000"/>
                  <w:lang w:eastAsia="ru-RU"/>
                </w:rPr>
                <w:t>С</w:t>
              </w:r>
            </w:ins>
            <w:bookmarkStart w:id="179" w:name="_GoBack"/>
            <w:bookmarkEnd w:id="179"/>
            <w:r>
              <w:rPr>
                <w:rFonts w:eastAsia="Times New Roman" w:cs="Times New Roman"/>
                <w:color w:val="000000"/>
                <w:lang w:eastAsia="ru-RU"/>
              </w:rPr>
              <w:t>овместить цвет своей PH полоски с цветовым диапазоном  таблицы</w:t>
            </w:r>
          </w:p>
        </w:tc>
        <w:tc>
          <w:tcPr>
            <w:tcW w:w="50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80" w:author="Пользователь Windows" w:date="2022-03-07T00:00:00Z">
              <w:tcPr>
                <w:tcW w:w="5085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</w:tcPrChange>
          </w:tcPr>
          <w:p w:rsidR="00954509" w:rsidRDefault="00C373BF" w:rsidP="00C373BF">
            <w:pPr>
              <w:spacing w:after="0" w:line="240" w:lineRule="auto"/>
            </w:pPr>
            <w:del w:id="181" w:author="Пользователь Windows" w:date="2022-03-07T00:07:00Z">
              <w:r w:rsidDel="00C373BF">
                <w:rPr>
                  <w:rFonts w:eastAsia="Times New Roman" w:cs="Times New Roman"/>
                  <w:color w:val="000000"/>
                  <w:lang w:eastAsia="ru-RU"/>
                </w:rPr>
                <w:delText>д</w:delText>
              </w:r>
            </w:del>
            <w:ins w:id="182" w:author="Пользователь Windows" w:date="2022-03-07T00:07:00Z">
              <w:r>
                <w:rPr>
                  <w:rFonts w:eastAsia="Times New Roman" w:cs="Times New Roman"/>
                  <w:color w:val="000000"/>
                  <w:lang w:eastAsia="ru-RU"/>
                </w:rPr>
                <w:t>Д</w:t>
              </w:r>
            </w:ins>
            <w:r>
              <w:rPr>
                <w:rFonts w:eastAsia="Times New Roman" w:cs="Times New Roman"/>
                <w:color w:val="000000"/>
                <w:lang w:eastAsia="ru-RU"/>
              </w:rPr>
              <w:t>иап</w:t>
            </w:r>
            <w:del w:id="183" w:author="Пользователь Windows" w:date="2022-03-07T00:07:00Z">
              <w:r w:rsidDel="00C373BF">
                <w:rPr>
                  <w:rFonts w:eastAsia="Times New Roman" w:cs="Times New Roman"/>
                  <w:color w:val="000000"/>
                  <w:lang w:eastAsia="ru-RU"/>
                </w:rPr>
                <w:delText>о</w:delText>
              </w:r>
            </w:del>
            <w:ins w:id="184" w:author="Пользователь Windows" w:date="2022-03-07T00:07:00Z">
              <w:r>
                <w:rPr>
                  <w:rFonts w:eastAsia="Times New Roman" w:cs="Times New Roman"/>
                  <w:color w:val="000000"/>
                  <w:lang w:eastAsia="ru-RU"/>
                </w:rPr>
                <w:t>а</w:t>
              </w:r>
            </w:ins>
            <w:r>
              <w:rPr>
                <w:rFonts w:eastAsia="Times New Roman" w:cs="Times New Roman"/>
                <w:color w:val="000000"/>
                <w:lang w:eastAsia="ru-RU"/>
              </w:rPr>
              <w:t>зон от 5 до 8</w:t>
            </w:r>
          </w:p>
        </w:tc>
      </w:tr>
      <w:tr w:rsidR="00954509" w:rsidTr="00737A54">
        <w:tblPrEx>
          <w:tblW w:w="9788" w:type="dxa"/>
          <w:tblInd w:w="9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  <w:tblPrExChange w:id="185" w:author="Пользователь Windows" w:date="2022-03-07T00:00:00Z">
            <w:tblPrEx>
              <w:tblW w:w="9788" w:type="dxa"/>
              <w:tblInd w:w="9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103" w:type="dxa"/>
              </w:tblCellMar>
            </w:tblPrEx>
          </w:tblPrExChange>
        </w:tblPrEx>
        <w:trPr>
          <w:trHeight w:val="855"/>
          <w:trPrChange w:id="186" w:author="Пользователь Windows" w:date="2022-03-07T00:00:00Z">
            <w:trPr>
              <w:gridAfter w:val="0"/>
              <w:trHeight w:val="855"/>
            </w:trPr>
          </w:trPrChange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87" w:author="Пользователь Windows" w:date="2022-03-07T00:00:00Z">
              <w:tcPr>
                <w:tcW w:w="960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37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88" w:author="Пользователь Windows" w:date="2022-03-07T00:00:00Z">
              <w:tcPr>
                <w:tcW w:w="3743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 w:rsidP="00737A54">
            <w:pPr>
              <w:spacing w:after="0" w:line="240" w:lineRule="auto"/>
              <w:rPr>
                <w:ins w:id="189" w:author="Пользователь Windows" w:date="2022-03-07T00:06:00Z"/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Для мытья рук использовать теплую проточную воду.</w:t>
            </w:r>
          </w:p>
          <w:p w:rsidR="00C373BF" w:rsidRDefault="00C373BF" w:rsidP="00737A54">
            <w:pPr>
              <w:spacing w:after="0" w:line="240" w:lineRule="auto"/>
            </w:pPr>
          </w:p>
        </w:tc>
        <w:tc>
          <w:tcPr>
            <w:tcW w:w="50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90" w:author="Пользователь Windows" w:date="2022-03-07T00:00:00Z">
              <w:tcPr>
                <w:tcW w:w="5085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>
            <w:pPr>
              <w:spacing w:after="0" w:line="240" w:lineRule="auto"/>
            </w:pPr>
            <w:del w:id="191" w:author="Пользователь Windows" w:date="2022-03-07T00:07:00Z">
              <w:r w:rsidDel="00C373BF">
                <w:rPr>
                  <w:rFonts w:eastAsia="Times New Roman" w:cs="Times New Roman"/>
                  <w:color w:val="000000"/>
                  <w:lang w:eastAsia="ru-RU"/>
                </w:rPr>
                <w:delText>х</w:delText>
              </w:r>
            </w:del>
            <w:ins w:id="192" w:author="Пользователь Windows" w:date="2022-03-07T00:07:00Z">
              <w:r>
                <w:rPr>
                  <w:rFonts w:eastAsia="Times New Roman" w:cs="Times New Roman"/>
                  <w:color w:val="000000"/>
                  <w:lang w:eastAsia="ru-RU"/>
                </w:rPr>
                <w:t>Х</w:t>
              </w:r>
            </w:ins>
            <w:r>
              <w:rPr>
                <w:rFonts w:eastAsia="Times New Roman" w:cs="Times New Roman"/>
                <w:color w:val="000000"/>
                <w:lang w:eastAsia="ru-RU"/>
              </w:rPr>
              <w:t xml:space="preserve">орошо мылится </w:t>
            </w:r>
          </w:p>
        </w:tc>
      </w:tr>
      <w:tr w:rsidR="00954509" w:rsidTr="00737A54">
        <w:tblPrEx>
          <w:tblW w:w="9788" w:type="dxa"/>
          <w:tblInd w:w="9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  <w:tblPrExChange w:id="193" w:author="Пользователь Windows" w:date="2022-03-07T00:00:00Z">
            <w:tblPrEx>
              <w:tblW w:w="9788" w:type="dxa"/>
              <w:tblInd w:w="9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103" w:type="dxa"/>
              </w:tblCellMar>
            </w:tblPrEx>
          </w:tblPrExChange>
        </w:tblPrEx>
        <w:trPr>
          <w:trHeight w:val="855"/>
          <w:trPrChange w:id="194" w:author="Пользователь Windows" w:date="2022-03-07T00:00:00Z">
            <w:trPr>
              <w:gridAfter w:val="0"/>
              <w:trHeight w:val="855"/>
            </w:trPr>
          </w:trPrChange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95" w:author="Пользователь Windows" w:date="2022-03-07T00:00:00Z">
              <w:tcPr>
                <w:tcW w:w="960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37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96" w:author="Пользователь Windows" w:date="2022-03-07T00:00:00Z">
              <w:tcPr>
                <w:tcW w:w="3743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 w:rsidP="00737A54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Для мытья рук использовать теплую проточную воду.</w:t>
            </w:r>
          </w:p>
        </w:tc>
        <w:tc>
          <w:tcPr>
            <w:tcW w:w="50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97" w:author="Пользователь Windows" w:date="2022-03-07T00:00:00Z">
              <w:tcPr>
                <w:tcW w:w="5085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>
            <w:pPr>
              <w:spacing w:after="0" w:line="240" w:lineRule="auto"/>
            </w:pPr>
            <w:del w:id="198" w:author="Пользователь Windows" w:date="2022-03-07T00:07:00Z">
              <w:r w:rsidDel="00C373BF">
                <w:rPr>
                  <w:rFonts w:eastAsia="Times New Roman" w:cs="Times New Roman"/>
                  <w:color w:val="000000"/>
                  <w:lang w:eastAsia="ru-RU"/>
                </w:rPr>
                <w:delText>с</w:delText>
              </w:r>
            </w:del>
            <w:ins w:id="199" w:author="Пользователь Windows" w:date="2022-03-07T00:07:00Z">
              <w:r>
                <w:rPr>
                  <w:rFonts w:eastAsia="Times New Roman" w:cs="Times New Roman"/>
                  <w:color w:val="000000"/>
                  <w:lang w:eastAsia="ru-RU"/>
                </w:rPr>
                <w:t>С</w:t>
              </w:r>
            </w:ins>
            <w:r>
              <w:rPr>
                <w:rFonts w:eastAsia="Times New Roman" w:cs="Times New Roman"/>
                <w:color w:val="000000"/>
                <w:lang w:eastAsia="ru-RU"/>
              </w:rPr>
              <w:t>мывается хорошо</w:t>
            </w:r>
          </w:p>
        </w:tc>
      </w:tr>
      <w:tr w:rsidR="00954509" w:rsidTr="00737A54">
        <w:tblPrEx>
          <w:tblW w:w="9788" w:type="dxa"/>
          <w:tblInd w:w="9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  <w:tblPrExChange w:id="200" w:author="Пользователь Windows" w:date="2022-03-07T00:00:00Z">
            <w:tblPrEx>
              <w:tblW w:w="9788" w:type="dxa"/>
              <w:tblInd w:w="9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103" w:type="dxa"/>
              </w:tblCellMar>
            </w:tblPrEx>
          </w:tblPrExChange>
        </w:tblPrEx>
        <w:trPr>
          <w:trHeight w:val="900"/>
          <w:trPrChange w:id="201" w:author="Пользователь Windows" w:date="2022-03-07T00:00:00Z">
            <w:trPr>
              <w:gridAfter w:val="0"/>
              <w:trHeight w:val="900"/>
            </w:trPr>
          </w:trPrChange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02" w:author="Пользователь Windows" w:date="2022-03-07T00:00:00Z">
              <w:tcPr>
                <w:tcW w:w="960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37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03" w:author="Пользователь Windows" w:date="2022-03-07T00:00:00Z">
              <w:tcPr>
                <w:tcW w:w="3743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 w:rsidP="00737A54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Для мытья рук использовать холодную проточную воду.</w:t>
            </w:r>
          </w:p>
        </w:tc>
        <w:tc>
          <w:tcPr>
            <w:tcW w:w="50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04" w:author="Пользователь Windows" w:date="2022-03-07T00:00:00Z">
              <w:tcPr>
                <w:tcW w:w="5085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>
            <w:pPr>
              <w:spacing w:after="0" w:line="240" w:lineRule="auto"/>
            </w:pPr>
            <w:del w:id="205" w:author="Пользователь Windows" w:date="2022-03-07T00:07:00Z">
              <w:r w:rsidDel="00C373BF">
                <w:rPr>
                  <w:rFonts w:eastAsia="Times New Roman" w:cs="Times New Roman"/>
                  <w:color w:val="000000"/>
                  <w:lang w:eastAsia="ru-RU"/>
                </w:rPr>
                <w:delText>х</w:delText>
              </w:r>
            </w:del>
            <w:ins w:id="206" w:author="Пользователь Windows" w:date="2022-03-07T00:07:00Z">
              <w:r>
                <w:rPr>
                  <w:rFonts w:eastAsia="Times New Roman" w:cs="Times New Roman"/>
                  <w:color w:val="000000"/>
                  <w:lang w:eastAsia="ru-RU"/>
                </w:rPr>
                <w:t>Х</w:t>
              </w:r>
            </w:ins>
            <w:r>
              <w:rPr>
                <w:rFonts w:eastAsia="Times New Roman" w:cs="Times New Roman"/>
                <w:color w:val="000000"/>
                <w:lang w:eastAsia="ru-RU"/>
              </w:rPr>
              <w:t>орошо мылиться</w:t>
            </w:r>
          </w:p>
        </w:tc>
      </w:tr>
      <w:tr w:rsidR="00954509" w:rsidTr="00737A54">
        <w:tblPrEx>
          <w:tblW w:w="9788" w:type="dxa"/>
          <w:tblInd w:w="9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  <w:tblPrExChange w:id="207" w:author="Пользователь Windows" w:date="2022-03-07T00:00:00Z">
            <w:tblPrEx>
              <w:tblW w:w="9788" w:type="dxa"/>
              <w:tblInd w:w="9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103" w:type="dxa"/>
              </w:tblCellMar>
            </w:tblPrEx>
          </w:tblPrExChange>
        </w:tblPrEx>
        <w:trPr>
          <w:trHeight w:val="900"/>
          <w:trPrChange w:id="208" w:author="Пользователь Windows" w:date="2022-03-07T00:00:00Z">
            <w:trPr>
              <w:gridAfter w:val="0"/>
              <w:trHeight w:val="900"/>
            </w:trPr>
          </w:trPrChange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09" w:author="Пользователь Windows" w:date="2022-03-07T00:00:00Z">
              <w:tcPr>
                <w:tcW w:w="960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37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10" w:author="Пользователь Windows" w:date="2022-03-07T00:00:00Z">
              <w:tcPr>
                <w:tcW w:w="3743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 w:rsidP="00737A54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Для мытья рук использовать холодную проточную воду.</w:t>
            </w:r>
          </w:p>
        </w:tc>
        <w:tc>
          <w:tcPr>
            <w:tcW w:w="50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11" w:author="Пользователь Windows" w:date="2022-03-07T00:00:00Z">
              <w:tcPr>
                <w:tcW w:w="5085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>
            <w:pPr>
              <w:spacing w:after="0" w:line="240" w:lineRule="auto"/>
            </w:pPr>
            <w:del w:id="212" w:author="Пользователь Windows" w:date="2022-03-07T00:07:00Z">
              <w:r w:rsidDel="00C373BF">
                <w:rPr>
                  <w:rFonts w:eastAsia="Times New Roman" w:cs="Times New Roman"/>
                  <w:color w:val="000000"/>
                  <w:lang w:eastAsia="ru-RU"/>
                </w:rPr>
                <w:delText>с</w:delText>
              </w:r>
            </w:del>
            <w:ins w:id="213" w:author="Пользователь Windows" w:date="2022-03-07T00:08:00Z">
              <w:r>
                <w:rPr>
                  <w:rFonts w:eastAsia="Times New Roman" w:cs="Times New Roman"/>
                  <w:color w:val="000000"/>
                  <w:lang w:eastAsia="ru-RU"/>
                </w:rPr>
                <w:t>С</w:t>
              </w:r>
            </w:ins>
            <w:r>
              <w:rPr>
                <w:rFonts w:eastAsia="Times New Roman" w:cs="Times New Roman"/>
                <w:color w:val="000000"/>
                <w:lang w:eastAsia="ru-RU"/>
              </w:rPr>
              <w:t>мывается хорошо</w:t>
            </w:r>
          </w:p>
        </w:tc>
      </w:tr>
      <w:tr w:rsidR="00954509" w:rsidTr="00737A54">
        <w:tblPrEx>
          <w:tblW w:w="9788" w:type="dxa"/>
          <w:tblInd w:w="9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  <w:tblPrExChange w:id="214" w:author="Пользователь Windows" w:date="2022-03-07T00:00:00Z">
            <w:tblPrEx>
              <w:tblW w:w="9788" w:type="dxa"/>
              <w:tblInd w:w="9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103" w:type="dxa"/>
              </w:tblCellMar>
            </w:tblPrEx>
          </w:tblPrExChange>
        </w:tblPrEx>
        <w:trPr>
          <w:trHeight w:val="600"/>
          <w:trPrChange w:id="215" w:author="Пользователь Windows" w:date="2022-03-07T00:00:00Z">
            <w:trPr>
              <w:gridAfter w:val="0"/>
              <w:trHeight w:val="600"/>
            </w:trPr>
          </w:trPrChange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16" w:author="Пользователь Windows" w:date="2022-03-07T00:00:00Z">
              <w:tcPr>
                <w:tcW w:w="960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37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17" w:author="Пользователь Windows" w:date="2022-03-07T00:00:00Z">
              <w:tcPr>
                <w:tcW w:w="3743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 w:rsidP="00737A54">
            <w:pPr>
              <w:spacing w:after="0" w:line="240" w:lineRule="auto"/>
            </w:pPr>
            <w:del w:id="218" w:author="Пользователь Windows" w:date="2022-03-07T00:06:00Z">
              <w:r w:rsidDel="00C373BF">
                <w:rPr>
                  <w:rFonts w:eastAsia="Times New Roman" w:cs="Times New Roman"/>
                  <w:color w:val="000000"/>
                  <w:lang w:eastAsia="ru-RU"/>
                </w:rPr>
                <w:delText>п</w:delText>
              </w:r>
            </w:del>
            <w:ins w:id="219" w:author="Пользователь Windows" w:date="2022-03-07T00:06:00Z">
              <w:r>
                <w:rPr>
                  <w:rFonts w:eastAsia="Times New Roman" w:cs="Times New Roman"/>
                  <w:color w:val="000000"/>
                  <w:lang w:eastAsia="ru-RU"/>
                </w:rPr>
                <w:t>П</w:t>
              </w:r>
            </w:ins>
            <w:r>
              <w:rPr>
                <w:rFonts w:eastAsia="Times New Roman" w:cs="Times New Roman"/>
                <w:color w:val="000000"/>
                <w:lang w:eastAsia="ru-RU"/>
              </w:rPr>
              <w:t>оложить мыло в емкость с водой</w:t>
            </w:r>
            <w:ins w:id="220" w:author="Пользователь Windows" w:date="2022-03-07T00:06:00Z">
              <w:r>
                <w:rPr>
                  <w:rFonts w:eastAsia="Times New Roman" w:cs="Times New Roman"/>
                  <w:color w:val="000000"/>
                  <w:lang w:eastAsia="ru-RU"/>
                </w:rPr>
                <w:t xml:space="preserve"> на 10 минут</w:t>
              </w:r>
            </w:ins>
          </w:p>
        </w:tc>
        <w:tc>
          <w:tcPr>
            <w:tcW w:w="50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21" w:author="Пользователь Windows" w:date="2022-03-07T00:00:00Z">
              <w:tcPr>
                <w:tcW w:w="5085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>
            <w:pPr>
              <w:spacing w:after="0" w:line="240" w:lineRule="auto"/>
            </w:pPr>
            <w:del w:id="222" w:author="Пользователь Windows" w:date="2022-03-07T00:08:00Z">
              <w:r w:rsidDel="00C373BF">
                <w:rPr>
                  <w:rFonts w:eastAsia="Times New Roman" w:cs="Times New Roman"/>
                  <w:color w:val="000000"/>
                  <w:lang w:eastAsia="ru-RU"/>
                </w:rPr>
                <w:delText>р</w:delText>
              </w:r>
            </w:del>
            <w:ins w:id="223" w:author="Пользователь Windows" w:date="2022-03-07T00:08:00Z">
              <w:r>
                <w:rPr>
                  <w:rFonts w:eastAsia="Times New Roman" w:cs="Times New Roman"/>
                  <w:color w:val="000000"/>
                  <w:lang w:eastAsia="ru-RU"/>
                </w:rPr>
                <w:t>Р</w:t>
              </w:r>
            </w:ins>
            <w:r>
              <w:rPr>
                <w:rFonts w:eastAsia="Times New Roman" w:cs="Times New Roman"/>
                <w:color w:val="000000"/>
                <w:lang w:eastAsia="ru-RU"/>
              </w:rPr>
              <w:t>азмокание незначительное</w:t>
            </w:r>
          </w:p>
        </w:tc>
      </w:tr>
      <w:tr w:rsidR="00954509" w:rsidTr="00737A54">
        <w:tblPrEx>
          <w:tblW w:w="9788" w:type="dxa"/>
          <w:tblInd w:w="9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  <w:tblPrExChange w:id="224" w:author="Пользователь Windows" w:date="2022-03-07T00:00:00Z">
            <w:tblPrEx>
              <w:tblW w:w="9788" w:type="dxa"/>
              <w:tblInd w:w="9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103" w:type="dxa"/>
              </w:tblCellMar>
            </w:tblPrEx>
          </w:tblPrExChange>
        </w:tblPrEx>
        <w:trPr>
          <w:trHeight w:val="900"/>
          <w:trPrChange w:id="225" w:author="Пользователь Windows" w:date="2022-03-07T00:00:00Z">
            <w:trPr>
              <w:gridAfter w:val="0"/>
              <w:trHeight w:val="900"/>
            </w:trPr>
          </w:trPrChange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26" w:author="Пользователь Windows" w:date="2022-03-07T00:00:00Z">
              <w:tcPr>
                <w:tcW w:w="960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37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27" w:author="Пользователь Windows" w:date="2022-03-07T00:00:00Z">
              <w:tcPr>
                <w:tcW w:w="3743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 w:rsidP="00737A54">
            <w:pPr>
              <w:spacing w:after="0" w:line="240" w:lineRule="auto"/>
            </w:pPr>
            <w:del w:id="228" w:author="Пользователь Windows" w:date="2022-03-07T00:06:00Z">
              <w:r w:rsidDel="00C373BF">
                <w:rPr>
                  <w:rFonts w:eastAsia="Times New Roman" w:cs="Times New Roman"/>
                  <w:color w:val="000000"/>
                  <w:lang w:eastAsia="ru-RU"/>
                </w:rPr>
                <w:delText>о</w:delText>
              </w:r>
            </w:del>
            <w:ins w:id="229" w:author="Пользователь Windows" w:date="2022-03-07T00:06:00Z">
              <w:r>
                <w:rPr>
                  <w:rFonts w:eastAsia="Times New Roman" w:cs="Times New Roman"/>
                  <w:color w:val="000000"/>
                  <w:lang w:eastAsia="ru-RU"/>
                </w:rPr>
                <w:t>О</w:t>
              </w:r>
            </w:ins>
            <w:r>
              <w:rPr>
                <w:rFonts w:eastAsia="Times New Roman" w:cs="Times New Roman"/>
                <w:color w:val="000000"/>
                <w:lang w:eastAsia="ru-RU"/>
              </w:rPr>
              <w:t>смотреть мыло со всех сторон</w:t>
            </w:r>
          </w:p>
        </w:tc>
        <w:tc>
          <w:tcPr>
            <w:tcW w:w="50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30" w:author="Пользователь Windows" w:date="2022-03-07T00:00:00Z">
              <w:tcPr>
                <w:tcW w:w="5085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C373BF" w:rsidRDefault="00C373BF">
            <w:pPr>
              <w:spacing w:after="0" w:line="240" w:lineRule="auto"/>
              <w:rPr>
                <w:ins w:id="231" w:author="Пользователь Windows" w:date="2022-03-07T00:07:00Z"/>
                <w:rFonts w:eastAsia="Times New Roman" w:cs="Times New Roman"/>
                <w:color w:val="000000"/>
                <w:lang w:eastAsia="ru-RU"/>
              </w:rPr>
            </w:pPr>
            <w:del w:id="232" w:author="Пользователь Windows" w:date="2022-03-07T00:06:00Z">
              <w:r w:rsidDel="00C373BF">
                <w:rPr>
                  <w:rFonts w:eastAsia="Times New Roman" w:cs="Times New Roman"/>
                  <w:color w:val="000000"/>
                  <w:lang w:eastAsia="ru-RU"/>
                </w:rPr>
                <w:delText>н</w:delText>
              </w:r>
            </w:del>
            <w:ins w:id="233" w:author="Пользователь Windows" w:date="2022-03-07T00:07:00Z">
              <w:r>
                <w:rPr>
                  <w:rFonts w:eastAsia="Times New Roman" w:cs="Times New Roman"/>
                  <w:color w:val="000000"/>
                  <w:lang w:eastAsia="ru-RU"/>
                </w:rPr>
                <w:t>Н</w:t>
              </w:r>
            </w:ins>
            <w:r>
              <w:rPr>
                <w:rFonts w:eastAsia="Times New Roman" w:cs="Times New Roman"/>
                <w:color w:val="000000"/>
                <w:lang w:eastAsia="ru-RU"/>
              </w:rPr>
              <w:t>ет дефектов</w:t>
            </w:r>
          </w:p>
          <w:p w:rsidR="00954509" w:rsidRDefault="00C373BF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  <w:lang w:eastAsia="ru-RU"/>
              </w:rPr>
              <w:t>(белый налет, деформация, трещины)</w:t>
            </w:r>
          </w:p>
        </w:tc>
      </w:tr>
      <w:tr w:rsidR="00954509" w:rsidTr="00737A54">
        <w:tblPrEx>
          <w:tblW w:w="9788" w:type="dxa"/>
          <w:tblInd w:w="93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  <w:tblPrExChange w:id="234" w:author="Пользователь Windows" w:date="2022-03-07T00:00:00Z">
            <w:tblPrEx>
              <w:tblW w:w="9788" w:type="dxa"/>
              <w:tblInd w:w="9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103" w:type="dxa"/>
              </w:tblCellMar>
            </w:tblPrEx>
          </w:tblPrExChange>
        </w:tblPrEx>
        <w:trPr>
          <w:trHeight w:val="300"/>
          <w:trPrChange w:id="235" w:author="Пользователь Windows" w:date="2022-03-07T00:00:00Z">
            <w:trPr>
              <w:gridAfter w:val="0"/>
              <w:trHeight w:val="300"/>
            </w:trPr>
          </w:trPrChange>
        </w:trPr>
        <w:tc>
          <w:tcPr>
            <w:tcW w:w="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36" w:author="Пользователь Windows" w:date="2022-03-07T00:00:00Z">
              <w:tcPr>
                <w:tcW w:w="960" w:type="dxa"/>
                <w:gridSpan w:val="2"/>
                <w:tcBorders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37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37" w:author="Пользователь Windows" w:date="2022-03-07T00:00:00Z">
              <w:tcPr>
                <w:tcW w:w="3743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 w:rsidP="00737A54">
            <w:pPr>
              <w:spacing w:after="0" w:line="240" w:lineRule="auto"/>
            </w:pPr>
            <w:del w:id="238" w:author="Пользователь Windows" w:date="2022-03-07T00:07:00Z">
              <w:r w:rsidDel="00C373BF">
                <w:rPr>
                  <w:rFonts w:eastAsia="Times New Roman" w:cs="Times New Roman"/>
                  <w:color w:val="000000"/>
                  <w:lang w:eastAsia="ru-RU"/>
                </w:rPr>
                <w:delText>о</w:delText>
              </w:r>
            </w:del>
            <w:ins w:id="239" w:author="Пользователь Windows" w:date="2022-03-07T00:07:00Z">
              <w:r>
                <w:rPr>
                  <w:rFonts w:eastAsia="Times New Roman" w:cs="Times New Roman"/>
                  <w:color w:val="000000"/>
                  <w:lang w:eastAsia="ru-RU"/>
                </w:rPr>
                <w:t>О</w:t>
              </w:r>
            </w:ins>
            <w:r>
              <w:rPr>
                <w:rFonts w:eastAsia="Times New Roman" w:cs="Times New Roman"/>
                <w:color w:val="000000"/>
                <w:lang w:eastAsia="ru-RU"/>
              </w:rPr>
              <w:t>смотреть штамп мыла</w:t>
            </w:r>
          </w:p>
        </w:tc>
        <w:tc>
          <w:tcPr>
            <w:tcW w:w="50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40" w:author="Пользователь Windows" w:date="2022-03-07T00:00:00Z">
              <w:tcPr>
                <w:tcW w:w="5085" w:type="dxa"/>
                <w:gridSpan w:val="2"/>
                <w:tcBorders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bottom"/>
              </w:tcPr>
            </w:tcPrChange>
          </w:tcPr>
          <w:p w:rsidR="00954509" w:rsidRDefault="00C373BF">
            <w:pPr>
              <w:spacing w:after="0" w:line="240" w:lineRule="auto"/>
            </w:pPr>
            <w:del w:id="241" w:author="Пользователь Windows" w:date="2022-03-07T00:07:00Z">
              <w:r w:rsidDel="00C373BF">
                <w:rPr>
                  <w:rFonts w:eastAsia="Times New Roman" w:cs="Times New Roman"/>
                  <w:color w:val="000000"/>
                  <w:lang w:eastAsia="ru-RU"/>
                </w:rPr>
                <w:delText>ш</w:delText>
              </w:r>
            </w:del>
            <w:ins w:id="242" w:author="Пользователь Windows" w:date="2022-03-07T00:07:00Z">
              <w:r>
                <w:rPr>
                  <w:rFonts w:eastAsia="Times New Roman" w:cs="Times New Roman"/>
                  <w:color w:val="000000"/>
                  <w:lang w:eastAsia="ru-RU"/>
                </w:rPr>
                <w:t>Ш</w:t>
              </w:r>
            </w:ins>
            <w:r>
              <w:rPr>
                <w:rFonts w:eastAsia="Times New Roman" w:cs="Times New Roman"/>
                <w:color w:val="000000"/>
                <w:lang w:eastAsia="ru-RU"/>
              </w:rPr>
              <w:t>тамп четкий</w:t>
            </w:r>
          </w:p>
        </w:tc>
      </w:tr>
    </w:tbl>
    <w:p w:rsidR="00954509" w:rsidRDefault="00954509">
      <w:pPr>
        <w:ind w:left="360"/>
        <w:rPr>
          <w:rFonts w:ascii="Times New Roman" w:hAnsi="Times New Roman" w:cs="Times New Roman"/>
          <w:sz w:val="20"/>
          <w:szCs w:val="20"/>
          <w:lang w:eastAsia="ru-RU"/>
        </w:rPr>
      </w:pPr>
    </w:p>
    <w:p w:rsidR="00954509" w:rsidRDefault="00954509">
      <w:pPr>
        <w:pStyle w:val="1"/>
        <w:ind w:left="720"/>
      </w:pPr>
    </w:p>
    <w:sectPr w:rsidR="0095450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417EA0"/>
    <w:multiLevelType w:val="multilevel"/>
    <w:tmpl w:val="2AAA2D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13B0E"/>
    <w:multiLevelType w:val="multilevel"/>
    <w:tmpl w:val="8A6E442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Пользователь Windows">
    <w15:presenceInfo w15:providerId="None" w15:userId="Пользователь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09"/>
    <w:rsid w:val="00737A54"/>
    <w:rsid w:val="00954509"/>
    <w:rsid w:val="00C373BF"/>
    <w:rsid w:val="00EB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9E8132-4FEA-44B6-882B-0C936B37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B77"/>
    <w:pPr>
      <w:spacing w:after="200" w:line="276" w:lineRule="auto"/>
    </w:pPr>
  </w:style>
  <w:style w:type="paragraph" w:styleId="1">
    <w:name w:val="heading 1"/>
    <w:basedOn w:val="a"/>
    <w:uiPriority w:val="9"/>
    <w:qFormat/>
    <w:rsid w:val="00FE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uiPriority w:val="9"/>
    <w:unhideWhenUsed/>
    <w:qFormat/>
    <w:rsid w:val="00FE3B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FE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0"/>
    <w:uiPriority w:val="9"/>
    <w:qFormat/>
    <w:rsid w:val="00FE3B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istLabel1">
    <w:name w:val="ListLabel 1"/>
    <w:qFormat/>
    <w:rPr>
      <w:rFonts w:ascii="Times New Roman" w:hAnsi="Times New Roman"/>
      <w:sz w:val="20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List Paragraph"/>
    <w:basedOn w:val="a"/>
    <w:uiPriority w:val="34"/>
    <w:qFormat/>
    <w:rsid w:val="00FE3B77"/>
    <w:pPr>
      <w:ind w:left="720"/>
      <w:contextualSpacing/>
    </w:pPr>
  </w:style>
  <w:style w:type="table" w:styleId="a7">
    <w:name w:val="Table Grid"/>
    <w:basedOn w:val="a1"/>
    <w:uiPriority w:val="59"/>
    <w:rsid w:val="00DD39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Revision"/>
    <w:hidden/>
    <w:uiPriority w:val="99"/>
    <w:semiHidden/>
    <w:rsid w:val="00737A54"/>
  </w:style>
  <w:style w:type="paragraph" w:styleId="a9">
    <w:name w:val="Balloon Text"/>
    <w:basedOn w:val="a"/>
    <w:link w:val="aa"/>
    <w:uiPriority w:val="99"/>
    <w:semiHidden/>
    <w:unhideWhenUsed/>
    <w:rsid w:val="00737A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37A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Шушакова Татьяна Владимировна</dc:creator>
  <dc:description/>
  <cp:lastModifiedBy>Пользователь Windows</cp:lastModifiedBy>
  <cp:revision>7</cp:revision>
  <dcterms:created xsi:type="dcterms:W3CDTF">2022-02-02T06:48:00Z</dcterms:created>
  <dcterms:modified xsi:type="dcterms:W3CDTF">2022-03-06T17:12:00Z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